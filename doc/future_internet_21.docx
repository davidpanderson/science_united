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488D" w14:textId="28ADF14A" w:rsidR="00131691" w:rsidRPr="00444ADA" w:rsidRDefault="00B10C45" w:rsidP="008C1123">
      <w:pPr>
        <w:pStyle w:val="Author"/>
        <w:spacing w:before="100" w:beforeAutospacing="1" w:after="100" w:afterAutospacing="1"/>
        <w:jc w:val="left"/>
        <w:rPr>
          <w:rFonts w:ascii="Palatino Linotype" w:eastAsia="MS Mincho" w:hAnsi="Palatino Linotype"/>
          <w:sz w:val="36"/>
          <w:szCs w:val="36"/>
        </w:rPr>
      </w:pPr>
      <w:r w:rsidRPr="00444ADA">
        <w:rPr>
          <w:rFonts w:ascii="Palatino Linotype" w:eastAsia="MS Mincho" w:hAnsi="Palatino Linotype"/>
          <w:sz w:val="36"/>
          <w:szCs w:val="36"/>
        </w:rPr>
        <w:t>Global</w:t>
      </w:r>
      <w:r w:rsidR="00551CE8" w:rsidRPr="00444ADA">
        <w:rPr>
          <w:rFonts w:ascii="Palatino Linotype" w:eastAsia="MS Mincho" w:hAnsi="Palatino Linotype"/>
          <w:sz w:val="36"/>
          <w:szCs w:val="36"/>
        </w:rPr>
        <w:t>ly</w:t>
      </w:r>
      <w:r w:rsidRPr="00444ADA">
        <w:rPr>
          <w:rFonts w:ascii="Palatino Linotype" w:eastAsia="MS Mincho" w:hAnsi="Palatino Linotype"/>
          <w:sz w:val="36"/>
          <w:szCs w:val="36"/>
        </w:rPr>
        <w:t xml:space="preserve"> </w:t>
      </w:r>
      <w:r w:rsidR="007B375B" w:rsidRPr="00444ADA">
        <w:rPr>
          <w:rFonts w:ascii="Palatino Linotype" w:eastAsia="MS Mincho" w:hAnsi="Palatino Linotype"/>
          <w:sz w:val="36"/>
          <w:szCs w:val="36"/>
        </w:rPr>
        <w:t>Scheduling</w:t>
      </w:r>
      <w:r w:rsidRPr="00444ADA">
        <w:rPr>
          <w:rFonts w:ascii="Palatino Linotype" w:eastAsia="MS Mincho" w:hAnsi="Palatino Linotype"/>
          <w:sz w:val="36"/>
          <w:szCs w:val="36"/>
        </w:rPr>
        <w:t xml:space="preserve"> Volunteer Computing</w:t>
      </w:r>
    </w:p>
    <w:p w14:paraId="39DBEE15" w14:textId="66B67649" w:rsidR="00131691" w:rsidRPr="00444ADA" w:rsidRDefault="00131691" w:rsidP="008C1123">
      <w:pPr>
        <w:pStyle w:val="Author"/>
        <w:spacing w:before="100" w:beforeAutospacing="1" w:after="100" w:afterAutospacing="1"/>
        <w:jc w:val="left"/>
        <w:rPr>
          <w:rFonts w:ascii="Palatino Linotype" w:hAnsi="Palatino Linotype"/>
          <w:sz w:val="24"/>
          <w:szCs w:val="24"/>
        </w:rPr>
      </w:pPr>
      <w:r w:rsidRPr="00444ADA">
        <w:rPr>
          <w:rFonts w:ascii="Palatino Linotype" w:hAnsi="Palatino Linotype"/>
          <w:sz w:val="24"/>
          <w:szCs w:val="24"/>
        </w:rPr>
        <w:t>David P. Anderson</w:t>
      </w:r>
      <w:r w:rsidR="008C1123" w:rsidRPr="00444ADA">
        <w:rPr>
          <w:rFonts w:ascii="Palatino Linotype" w:hAnsi="Palatino Linotype"/>
          <w:sz w:val="24"/>
          <w:szCs w:val="24"/>
          <w:vertAlign w:val="superscript"/>
        </w:rPr>
        <w:t>1</w:t>
      </w:r>
    </w:p>
    <w:p w14:paraId="2FD5BB20" w14:textId="238A6324" w:rsidR="00131691" w:rsidRPr="00444ADA" w:rsidRDefault="008C1123" w:rsidP="008C1123">
      <w:pPr>
        <w:pStyle w:val="Author"/>
        <w:spacing w:before="0" w:after="0"/>
        <w:jc w:val="left"/>
        <w:rPr>
          <w:rFonts w:ascii="Palatino Linotype" w:hAnsi="Palatino Linotype"/>
          <w:sz w:val="20"/>
          <w:szCs w:val="20"/>
        </w:rPr>
      </w:pPr>
      <w:r w:rsidRPr="00444ADA">
        <w:rPr>
          <w:rFonts w:ascii="Palatino Linotype" w:hAnsi="Palatino Linotype"/>
          <w:sz w:val="20"/>
          <w:szCs w:val="20"/>
          <w:vertAlign w:val="superscript"/>
        </w:rPr>
        <w:t>1</w:t>
      </w:r>
      <w:r w:rsidRPr="00444ADA">
        <w:rPr>
          <w:rFonts w:ascii="Palatino Linotype" w:hAnsi="Palatino Linotype"/>
          <w:sz w:val="20"/>
          <w:szCs w:val="20"/>
        </w:rPr>
        <w:t xml:space="preserve"> </w:t>
      </w:r>
      <w:r w:rsidR="00131691" w:rsidRPr="00444ADA">
        <w:rPr>
          <w:rFonts w:ascii="Palatino Linotype" w:hAnsi="Palatino Linotype"/>
          <w:sz w:val="20"/>
          <w:szCs w:val="20"/>
        </w:rPr>
        <w:t>Space Sciences Laboratory</w:t>
      </w:r>
      <w:r w:rsidRPr="00444ADA">
        <w:rPr>
          <w:rFonts w:ascii="Palatino Linotype" w:hAnsi="Palatino Linotype"/>
          <w:sz w:val="20"/>
          <w:szCs w:val="20"/>
        </w:rPr>
        <w:t xml:space="preserve">, </w:t>
      </w:r>
      <w:r w:rsidR="00131691" w:rsidRPr="00444ADA">
        <w:rPr>
          <w:rFonts w:ascii="Palatino Linotype" w:hAnsi="Palatino Linotype"/>
          <w:sz w:val="20"/>
          <w:szCs w:val="20"/>
        </w:rPr>
        <w:t>University of California, Berkeley</w:t>
      </w:r>
    </w:p>
    <w:p w14:paraId="79939626" w14:textId="4948C40C" w:rsidR="00131691" w:rsidRPr="00444ADA" w:rsidRDefault="008C1123" w:rsidP="008C1123">
      <w:pPr>
        <w:pStyle w:val="Author"/>
        <w:spacing w:before="0" w:after="0"/>
        <w:jc w:val="left"/>
        <w:rPr>
          <w:rFonts w:ascii="Palatino Linotype" w:hAnsi="Palatino Linotype"/>
          <w:sz w:val="20"/>
          <w:szCs w:val="20"/>
        </w:rPr>
      </w:pPr>
      <w:r w:rsidRPr="00444ADA">
        <w:rPr>
          <w:rFonts w:ascii="Palatino Linotype" w:hAnsi="Palatino Linotype"/>
          <w:sz w:val="20"/>
          <w:szCs w:val="20"/>
        </w:rPr>
        <w:t xml:space="preserve">Correspondence: </w:t>
      </w:r>
      <w:r w:rsidR="00131691" w:rsidRPr="00444ADA">
        <w:rPr>
          <w:rFonts w:ascii="Palatino Linotype" w:hAnsi="Palatino Linotype"/>
          <w:sz w:val="20"/>
          <w:szCs w:val="20"/>
        </w:rPr>
        <w:t>davea@berkeley.edu</w:t>
      </w:r>
    </w:p>
    <w:p w14:paraId="292EC1BA" w14:textId="77777777" w:rsidR="00131691" w:rsidRPr="00444ADA" w:rsidRDefault="00131691" w:rsidP="008F779F">
      <w:pPr>
        <w:pStyle w:val="Author"/>
        <w:spacing w:before="0" w:after="0"/>
        <w:jc w:val="both"/>
        <w:rPr>
          <w:rFonts w:ascii="Palatino Linotype" w:hAnsi="Palatino Linotype"/>
          <w:bCs/>
        </w:rPr>
      </w:pPr>
    </w:p>
    <w:p w14:paraId="518C0D3B" w14:textId="38D6F2D6" w:rsidR="00131691" w:rsidRPr="00444ADA" w:rsidRDefault="00131691" w:rsidP="00131691">
      <w:pPr>
        <w:pStyle w:val="Author"/>
        <w:spacing w:before="0" w:after="0"/>
        <w:rPr>
          <w:rFonts w:ascii="Palatino Linotype" w:hAnsi="Palatino Linotype"/>
          <w:bCs/>
        </w:rPr>
        <w:sectPr w:rsidR="00131691" w:rsidRPr="00444ADA" w:rsidSect="008C1123">
          <w:pgSz w:w="12240" w:h="15840"/>
          <w:pgMar w:top="1440" w:right="1440" w:bottom="1440" w:left="1440" w:header="720" w:footer="720" w:gutter="0"/>
          <w:cols w:space="720"/>
          <w:docGrid w:linePitch="360"/>
        </w:sectPr>
      </w:pPr>
    </w:p>
    <w:p w14:paraId="7B8D3AC2" w14:textId="3C438AC6" w:rsidR="00131691" w:rsidRPr="00444ADA" w:rsidRDefault="008C1123" w:rsidP="00131691">
      <w:pPr>
        <w:pStyle w:val="Abstract"/>
        <w:ind w:firstLine="0"/>
        <w:rPr>
          <w:rFonts w:ascii="Palatino Linotype" w:hAnsi="Palatino Linotype"/>
          <w:b w:val="0"/>
          <w:sz w:val="20"/>
          <w:szCs w:val="20"/>
        </w:rPr>
      </w:pPr>
      <w:r w:rsidRPr="00444ADA">
        <w:rPr>
          <w:rFonts w:ascii="Palatino Linotype" w:hAnsi="Palatino Linotype"/>
          <w:bCs w:val="0"/>
          <w:sz w:val="20"/>
          <w:szCs w:val="20"/>
        </w:rPr>
        <w:t>Abstract</w:t>
      </w:r>
      <w:r w:rsidRPr="00444ADA">
        <w:rPr>
          <w:rFonts w:ascii="Palatino Linotype" w:hAnsi="Palatino Linotype"/>
          <w:b w:val="0"/>
          <w:sz w:val="20"/>
          <w:szCs w:val="20"/>
        </w:rPr>
        <w:t xml:space="preserve">: </w:t>
      </w:r>
      <w:r w:rsidR="00131691" w:rsidRPr="00444ADA">
        <w:rPr>
          <w:rFonts w:ascii="Palatino Linotype" w:hAnsi="Palatino Linotype"/>
          <w:b w:val="0"/>
          <w:sz w:val="20"/>
          <w:szCs w:val="20"/>
        </w:rPr>
        <w:t xml:space="preserve">Volunteer computing </w:t>
      </w:r>
      <w:r w:rsidR="00A9194D" w:rsidRPr="00444ADA">
        <w:rPr>
          <w:rFonts w:ascii="Palatino Linotype" w:hAnsi="Palatino Linotype"/>
          <w:b w:val="0"/>
          <w:sz w:val="20"/>
          <w:szCs w:val="20"/>
        </w:rPr>
        <w:t>uses millions</w:t>
      </w:r>
      <w:r w:rsidR="002214C9" w:rsidRPr="00444ADA">
        <w:rPr>
          <w:rFonts w:ascii="Palatino Linotype" w:hAnsi="Palatino Linotype"/>
          <w:b w:val="0"/>
          <w:sz w:val="20"/>
          <w:szCs w:val="20"/>
        </w:rPr>
        <w:t xml:space="preserve"> </w:t>
      </w:r>
      <w:r w:rsidR="00A9194D" w:rsidRPr="00444ADA">
        <w:rPr>
          <w:rFonts w:ascii="Palatino Linotype" w:hAnsi="Palatino Linotype"/>
          <w:b w:val="0"/>
          <w:sz w:val="20"/>
          <w:szCs w:val="20"/>
        </w:rPr>
        <w:t xml:space="preserve">of consumer </w:t>
      </w:r>
      <w:r w:rsidR="00131691" w:rsidRPr="00444ADA">
        <w:rPr>
          <w:rFonts w:ascii="Palatino Linotype" w:hAnsi="Palatino Linotype"/>
          <w:b w:val="0"/>
          <w:sz w:val="20"/>
          <w:szCs w:val="20"/>
        </w:rPr>
        <w:t xml:space="preserve">computing devices (desktop </w:t>
      </w:r>
      <w:r w:rsidR="00A9194D" w:rsidRPr="00444ADA">
        <w:rPr>
          <w:rFonts w:ascii="Palatino Linotype" w:hAnsi="Palatino Linotype"/>
          <w:b w:val="0"/>
          <w:sz w:val="20"/>
          <w:szCs w:val="20"/>
        </w:rPr>
        <w:t xml:space="preserve">and </w:t>
      </w:r>
      <w:r w:rsidR="00131691" w:rsidRPr="00444ADA">
        <w:rPr>
          <w:rFonts w:ascii="Palatino Linotype" w:hAnsi="Palatino Linotype"/>
          <w:b w:val="0"/>
          <w:sz w:val="20"/>
          <w:szCs w:val="20"/>
        </w:rPr>
        <w:t>laptop</w:t>
      </w:r>
      <w:r w:rsidR="00A9194D" w:rsidRPr="00444ADA">
        <w:rPr>
          <w:rFonts w:ascii="Palatino Linotype" w:hAnsi="Palatino Linotype"/>
          <w:b w:val="0"/>
          <w:sz w:val="20"/>
          <w:szCs w:val="20"/>
        </w:rPr>
        <w:t xml:space="preserve"> computers</w:t>
      </w:r>
      <w:r w:rsidR="00131691" w:rsidRPr="00444ADA">
        <w:rPr>
          <w:rFonts w:ascii="Palatino Linotype" w:hAnsi="Palatino Linotype"/>
          <w:b w:val="0"/>
          <w:sz w:val="20"/>
          <w:szCs w:val="20"/>
        </w:rPr>
        <w:t>,</w:t>
      </w:r>
      <w:r w:rsidR="00E819BB" w:rsidRPr="00444ADA">
        <w:rPr>
          <w:rFonts w:ascii="Palatino Linotype" w:hAnsi="Palatino Linotype"/>
          <w:b w:val="0"/>
          <w:sz w:val="20"/>
          <w:szCs w:val="20"/>
        </w:rPr>
        <w:t xml:space="preserve"> tablets,</w:t>
      </w:r>
      <w:r w:rsidR="00131691" w:rsidRPr="00444ADA">
        <w:rPr>
          <w:rFonts w:ascii="Palatino Linotype" w:hAnsi="Palatino Linotype"/>
          <w:b w:val="0"/>
          <w:sz w:val="20"/>
          <w:szCs w:val="20"/>
        </w:rPr>
        <w:t xml:space="preserve"> </w:t>
      </w:r>
      <w:r w:rsidR="00A9194D" w:rsidRPr="00444ADA">
        <w:rPr>
          <w:rFonts w:ascii="Palatino Linotype" w:hAnsi="Palatino Linotype"/>
          <w:b w:val="0"/>
          <w:sz w:val="20"/>
          <w:szCs w:val="20"/>
        </w:rPr>
        <w:t xml:space="preserve">phones, </w:t>
      </w:r>
      <w:r w:rsidR="002214C9" w:rsidRPr="00444ADA">
        <w:rPr>
          <w:rFonts w:ascii="Palatino Linotype" w:hAnsi="Palatino Linotype"/>
          <w:b w:val="0"/>
          <w:sz w:val="20"/>
          <w:szCs w:val="20"/>
        </w:rPr>
        <w:t xml:space="preserve">appliances, and </w:t>
      </w:r>
      <w:r w:rsidR="00A9194D" w:rsidRPr="00444ADA">
        <w:rPr>
          <w:rFonts w:ascii="Palatino Linotype" w:hAnsi="Palatino Linotype"/>
          <w:b w:val="0"/>
          <w:sz w:val="20"/>
          <w:szCs w:val="20"/>
        </w:rPr>
        <w:t>cars</w:t>
      </w:r>
      <w:r w:rsidR="00131691" w:rsidRPr="00444ADA">
        <w:rPr>
          <w:rFonts w:ascii="Palatino Linotype" w:hAnsi="Palatino Linotype"/>
          <w:b w:val="0"/>
          <w:sz w:val="20"/>
          <w:szCs w:val="20"/>
        </w:rPr>
        <w:t xml:space="preserve">) </w:t>
      </w:r>
      <w:r w:rsidR="002214C9" w:rsidRPr="00444ADA">
        <w:rPr>
          <w:rFonts w:ascii="Palatino Linotype" w:hAnsi="Palatino Linotype"/>
          <w:b w:val="0"/>
          <w:sz w:val="20"/>
          <w:szCs w:val="20"/>
        </w:rPr>
        <w:t>to do</w:t>
      </w:r>
      <w:r w:rsidR="00A9194D" w:rsidRPr="00444ADA">
        <w:rPr>
          <w:rFonts w:ascii="Palatino Linotype" w:hAnsi="Palatino Linotype"/>
          <w:b w:val="0"/>
          <w:sz w:val="20"/>
          <w:szCs w:val="20"/>
        </w:rPr>
        <w:t xml:space="preserve"> high-throughput scientific computing</w:t>
      </w:r>
      <w:r w:rsidR="00131691" w:rsidRPr="00444ADA">
        <w:rPr>
          <w:rFonts w:ascii="Palatino Linotype" w:hAnsi="Palatino Linotype"/>
          <w:b w:val="0"/>
          <w:sz w:val="20"/>
          <w:szCs w:val="20"/>
        </w:rPr>
        <w:t xml:space="preserve">.  It can provide Exa-scale </w:t>
      </w:r>
      <w:r w:rsidR="0099368D" w:rsidRPr="00444ADA">
        <w:rPr>
          <w:rFonts w:ascii="Palatino Linotype" w:hAnsi="Palatino Linotype"/>
          <w:b w:val="0"/>
          <w:sz w:val="20"/>
          <w:szCs w:val="20"/>
        </w:rPr>
        <w:t>capacity</w:t>
      </w:r>
      <w:r w:rsidR="00131691" w:rsidRPr="00444ADA">
        <w:rPr>
          <w:rFonts w:ascii="Palatino Linotype" w:hAnsi="Palatino Linotype"/>
          <w:b w:val="0"/>
          <w:sz w:val="20"/>
          <w:szCs w:val="20"/>
        </w:rPr>
        <w:t>, and</w:t>
      </w:r>
      <w:r w:rsidR="00BE6E10" w:rsidRPr="00444ADA">
        <w:rPr>
          <w:rFonts w:ascii="Palatino Linotype" w:hAnsi="Palatino Linotype"/>
          <w:b w:val="0"/>
          <w:sz w:val="20"/>
          <w:szCs w:val="20"/>
        </w:rPr>
        <w:t xml:space="preserve"> it</w:t>
      </w:r>
      <w:r w:rsidR="00131691" w:rsidRPr="00444ADA">
        <w:rPr>
          <w:rFonts w:ascii="Palatino Linotype" w:hAnsi="Palatino Linotype"/>
          <w:b w:val="0"/>
          <w:sz w:val="20"/>
          <w:szCs w:val="20"/>
        </w:rPr>
        <w:t xml:space="preserve"> </w:t>
      </w:r>
      <w:r w:rsidR="005F7B7E" w:rsidRPr="00444ADA">
        <w:rPr>
          <w:rFonts w:ascii="Palatino Linotype" w:hAnsi="Palatino Linotype"/>
          <w:b w:val="0"/>
          <w:sz w:val="20"/>
          <w:szCs w:val="20"/>
        </w:rPr>
        <w:t>is</w:t>
      </w:r>
      <w:r w:rsidR="00131691" w:rsidRPr="00444ADA">
        <w:rPr>
          <w:rFonts w:ascii="Palatino Linotype" w:hAnsi="Palatino Linotype"/>
          <w:b w:val="0"/>
          <w:sz w:val="20"/>
          <w:szCs w:val="20"/>
        </w:rPr>
        <w:t xml:space="preserve"> a scalable and sustainable alternative to data-center computing. </w:t>
      </w:r>
      <w:r w:rsidR="00187E8E" w:rsidRPr="00444ADA">
        <w:rPr>
          <w:rFonts w:ascii="Palatino Linotype" w:hAnsi="Palatino Linotype"/>
          <w:b w:val="0"/>
          <w:sz w:val="20"/>
          <w:szCs w:val="20"/>
        </w:rPr>
        <w:t xml:space="preserve"> </w:t>
      </w:r>
      <w:r w:rsidR="00133DDD" w:rsidRPr="00444ADA">
        <w:rPr>
          <w:rFonts w:ascii="Palatino Linotype" w:hAnsi="Palatino Linotype"/>
          <w:b w:val="0"/>
          <w:sz w:val="20"/>
          <w:szCs w:val="20"/>
        </w:rPr>
        <w:t>Currently, a</w:t>
      </w:r>
      <w:r w:rsidR="00187E8E" w:rsidRPr="00444ADA">
        <w:rPr>
          <w:rFonts w:ascii="Palatino Linotype" w:hAnsi="Palatino Linotype"/>
          <w:b w:val="0"/>
          <w:sz w:val="20"/>
          <w:szCs w:val="20"/>
        </w:rPr>
        <w:t xml:space="preserve">bout </w:t>
      </w:r>
      <w:r w:rsidR="00F127C4" w:rsidRPr="00444ADA">
        <w:rPr>
          <w:rFonts w:ascii="Palatino Linotype" w:hAnsi="Palatino Linotype"/>
          <w:b w:val="0"/>
          <w:sz w:val="20"/>
          <w:szCs w:val="20"/>
        </w:rPr>
        <w:t>3</w:t>
      </w:r>
      <w:r w:rsidR="00187E8E" w:rsidRPr="00444ADA">
        <w:rPr>
          <w:rFonts w:ascii="Palatino Linotype" w:hAnsi="Palatino Linotype"/>
          <w:b w:val="0"/>
          <w:sz w:val="20"/>
          <w:szCs w:val="20"/>
        </w:rPr>
        <w:t xml:space="preserve">0 science projects use volunteer computing in areas ranging from biomedicine to cosmology.  Each project has application programs with </w:t>
      </w:r>
      <w:proofErr w:type="gramStart"/>
      <w:r w:rsidR="00187E8E" w:rsidRPr="00444ADA">
        <w:rPr>
          <w:rFonts w:ascii="Palatino Linotype" w:hAnsi="Palatino Linotype"/>
          <w:b w:val="0"/>
          <w:sz w:val="20"/>
          <w:szCs w:val="20"/>
        </w:rPr>
        <w:t>particular hardware</w:t>
      </w:r>
      <w:proofErr w:type="gramEnd"/>
      <w:r w:rsidR="00187E8E" w:rsidRPr="00444ADA">
        <w:rPr>
          <w:rFonts w:ascii="Palatino Linotype" w:hAnsi="Palatino Linotype"/>
          <w:b w:val="0"/>
          <w:sz w:val="20"/>
          <w:szCs w:val="20"/>
        </w:rPr>
        <w:t xml:space="preserve"> and software requirements (memory, GPUs, VM support, and so on)</w:t>
      </w:r>
      <w:r w:rsidR="00F127C4" w:rsidRPr="00444ADA">
        <w:rPr>
          <w:rFonts w:ascii="Palatino Linotype" w:hAnsi="Palatino Linotype"/>
          <w:b w:val="0"/>
          <w:sz w:val="20"/>
          <w:szCs w:val="20"/>
        </w:rPr>
        <w:t>.</w:t>
      </w:r>
      <w:r w:rsidR="00187E8E" w:rsidRPr="00444ADA">
        <w:rPr>
          <w:rFonts w:ascii="Palatino Linotype" w:hAnsi="Palatino Linotype"/>
          <w:b w:val="0"/>
          <w:sz w:val="20"/>
          <w:szCs w:val="20"/>
        </w:rPr>
        <w:t xml:space="preserve">  Each volunteered device has specific hardware and software capabilities, and each device owner </w:t>
      </w:r>
      <w:r w:rsidR="00F666BE" w:rsidRPr="00444ADA">
        <w:rPr>
          <w:rFonts w:ascii="Palatino Linotype" w:hAnsi="Palatino Linotype"/>
          <w:b w:val="0"/>
          <w:sz w:val="20"/>
          <w:szCs w:val="20"/>
        </w:rPr>
        <w:t>has</w:t>
      </w:r>
      <w:r w:rsidR="00187E8E" w:rsidRPr="00444ADA">
        <w:rPr>
          <w:rFonts w:ascii="Palatino Linotype" w:hAnsi="Palatino Linotype"/>
          <w:b w:val="0"/>
          <w:sz w:val="20"/>
          <w:szCs w:val="20"/>
        </w:rPr>
        <w:t xml:space="preserve"> preferences for which science areas they</w:t>
      </w:r>
      <w:r w:rsidR="00133DDD" w:rsidRPr="00444ADA">
        <w:rPr>
          <w:rFonts w:ascii="Palatino Linotype" w:hAnsi="Palatino Linotype"/>
          <w:b w:val="0"/>
          <w:sz w:val="20"/>
          <w:szCs w:val="20"/>
        </w:rPr>
        <w:t xml:space="preserve"> </w:t>
      </w:r>
      <w:r w:rsidR="00187E8E" w:rsidRPr="00444ADA">
        <w:rPr>
          <w:rFonts w:ascii="Palatino Linotype" w:hAnsi="Palatino Linotype"/>
          <w:b w:val="0"/>
          <w:sz w:val="20"/>
          <w:szCs w:val="20"/>
        </w:rPr>
        <w:t>want to support.</w:t>
      </w:r>
      <w:r w:rsidR="00F127C4" w:rsidRPr="00444ADA">
        <w:rPr>
          <w:rFonts w:ascii="Palatino Linotype" w:hAnsi="Palatino Linotype"/>
          <w:b w:val="0"/>
          <w:sz w:val="20"/>
          <w:szCs w:val="20"/>
        </w:rPr>
        <w:t xml:space="preserve">  This leads to a scheduling problem: how to dynamically assign </w:t>
      </w:r>
      <w:r w:rsidR="00133DDD" w:rsidRPr="00444ADA">
        <w:rPr>
          <w:rFonts w:ascii="Palatino Linotype" w:hAnsi="Palatino Linotype"/>
          <w:b w:val="0"/>
          <w:sz w:val="20"/>
          <w:szCs w:val="20"/>
        </w:rPr>
        <w:t>devices</w:t>
      </w:r>
      <w:r w:rsidR="00F127C4" w:rsidRPr="00444ADA">
        <w:rPr>
          <w:rFonts w:ascii="Palatino Linotype" w:hAnsi="Palatino Linotype"/>
          <w:b w:val="0"/>
          <w:sz w:val="20"/>
          <w:szCs w:val="20"/>
        </w:rPr>
        <w:t xml:space="preserve"> to </w:t>
      </w:r>
      <w:r w:rsidR="00133DDD" w:rsidRPr="00444ADA">
        <w:rPr>
          <w:rFonts w:ascii="Palatino Linotype" w:hAnsi="Palatino Linotype"/>
          <w:b w:val="0"/>
          <w:sz w:val="20"/>
          <w:szCs w:val="20"/>
        </w:rPr>
        <w:t>projects</w:t>
      </w:r>
      <w:r w:rsidR="00F127C4" w:rsidRPr="00444ADA">
        <w:rPr>
          <w:rFonts w:ascii="Palatino Linotype" w:hAnsi="Palatino Linotype"/>
          <w:b w:val="0"/>
          <w:sz w:val="20"/>
          <w:szCs w:val="20"/>
        </w:rPr>
        <w:t xml:space="preserve"> in a way that satisfies </w:t>
      </w:r>
      <w:r w:rsidR="007F54EF" w:rsidRPr="00444ADA">
        <w:rPr>
          <w:rFonts w:ascii="Palatino Linotype" w:hAnsi="Palatino Linotype"/>
          <w:b w:val="0"/>
          <w:sz w:val="20"/>
          <w:szCs w:val="20"/>
        </w:rPr>
        <w:t xml:space="preserve">various </w:t>
      </w:r>
      <w:r w:rsidR="00F127C4" w:rsidRPr="00444ADA">
        <w:rPr>
          <w:rFonts w:ascii="Palatino Linotype" w:hAnsi="Palatino Linotype"/>
          <w:b w:val="0"/>
          <w:sz w:val="20"/>
          <w:szCs w:val="20"/>
        </w:rPr>
        <w:t>constraints and that balances various goals.  We describe the scheduling policy used in Science United, a global manager for volunteer computing.</w:t>
      </w:r>
    </w:p>
    <w:p w14:paraId="462A6150" w14:textId="719A8602" w:rsidR="00131691" w:rsidRPr="00444ADA" w:rsidRDefault="008C1123" w:rsidP="00131691">
      <w:pPr>
        <w:pStyle w:val="Keywords"/>
        <w:ind w:firstLine="0"/>
        <w:rPr>
          <w:rFonts w:ascii="Palatino Linotype" w:hAnsi="Palatino Linotype"/>
          <w:b w:val="0"/>
          <w:i w:val="0"/>
          <w:iCs/>
          <w:sz w:val="20"/>
          <w:szCs w:val="20"/>
        </w:rPr>
      </w:pPr>
      <w:r w:rsidRPr="00444ADA">
        <w:rPr>
          <w:rFonts w:ascii="Palatino Linotype" w:hAnsi="Palatino Linotype"/>
          <w:bCs w:val="0"/>
          <w:i w:val="0"/>
          <w:iCs/>
          <w:sz w:val="20"/>
          <w:szCs w:val="20"/>
        </w:rPr>
        <w:t>Keywords</w:t>
      </w:r>
      <w:r w:rsidRPr="00444ADA">
        <w:rPr>
          <w:rFonts w:ascii="Palatino Linotype" w:hAnsi="Palatino Linotype"/>
          <w:b w:val="0"/>
          <w:i w:val="0"/>
          <w:iCs/>
          <w:sz w:val="20"/>
          <w:szCs w:val="20"/>
        </w:rPr>
        <w:t xml:space="preserve">: </w:t>
      </w:r>
      <w:r w:rsidR="00131691" w:rsidRPr="00444ADA">
        <w:rPr>
          <w:rFonts w:ascii="Palatino Linotype" w:hAnsi="Palatino Linotype"/>
          <w:b w:val="0"/>
          <w:i w:val="0"/>
          <w:iCs/>
          <w:sz w:val="20"/>
          <w:szCs w:val="20"/>
        </w:rPr>
        <w:t>Volunteer computing, high-throughput computing, scientific computing</w:t>
      </w:r>
      <w:r w:rsidR="007B375B" w:rsidRPr="00444ADA">
        <w:rPr>
          <w:rFonts w:ascii="Palatino Linotype" w:hAnsi="Palatino Linotype"/>
          <w:b w:val="0"/>
          <w:i w:val="0"/>
          <w:iCs/>
          <w:sz w:val="20"/>
          <w:szCs w:val="20"/>
        </w:rPr>
        <w:t>, scheduling</w:t>
      </w:r>
      <w:r w:rsidR="00131691" w:rsidRPr="00444ADA">
        <w:rPr>
          <w:rFonts w:ascii="Palatino Linotype" w:hAnsi="Palatino Linotype"/>
          <w:b w:val="0"/>
          <w:i w:val="0"/>
          <w:iCs/>
          <w:sz w:val="20"/>
          <w:szCs w:val="20"/>
        </w:rPr>
        <w:t>.</w:t>
      </w:r>
    </w:p>
    <w:p w14:paraId="62E41A7E" w14:textId="77777777" w:rsidR="00131691" w:rsidRPr="00444ADA" w:rsidRDefault="00131691" w:rsidP="00131691">
      <w:pPr>
        <w:pStyle w:val="Heading1"/>
        <w:rPr>
          <w:rFonts w:ascii="Palatino Linotype" w:hAnsi="Palatino Linotype"/>
        </w:rPr>
      </w:pPr>
      <w:r w:rsidRPr="00444ADA">
        <w:rPr>
          <w:rFonts w:ascii="Palatino Linotype" w:hAnsi="Palatino Linotype"/>
        </w:rPr>
        <w:t>1   Introduction</w:t>
      </w:r>
    </w:p>
    <w:p w14:paraId="63D94B35" w14:textId="56007A7D" w:rsidR="00131691" w:rsidRPr="00444ADA" w:rsidRDefault="00131691" w:rsidP="00131691">
      <w:pPr>
        <w:rPr>
          <w:rFonts w:ascii="Palatino Linotype" w:hAnsi="Palatino Linotype"/>
          <w:lang w:val="en-US"/>
        </w:rPr>
      </w:pPr>
      <w:r w:rsidRPr="00444ADA">
        <w:rPr>
          <w:rFonts w:ascii="Palatino Linotype" w:hAnsi="Palatino Linotype"/>
        </w:rPr>
        <w:t xml:space="preserve">Volunteer computing (VC) </w:t>
      </w:r>
      <w:del w:id="0" w:author="David Anderson" w:date="2021-08-29T19:18:00Z">
        <w:r w:rsidRPr="00444ADA" w:rsidDel="00574AA7">
          <w:rPr>
            <w:rFonts w:ascii="Palatino Linotype" w:hAnsi="Palatino Linotype"/>
          </w:rPr>
          <w:delText>is the use of</w:delText>
        </w:r>
      </w:del>
      <w:ins w:id="1" w:author="David Anderson" w:date="2021-08-29T19:18:00Z">
        <w:r w:rsidR="00574AA7">
          <w:rPr>
            <w:rFonts w:ascii="Palatino Linotype" w:hAnsi="Palatino Linotype"/>
            <w:lang w:val="en-US"/>
          </w:rPr>
          <w:t>uses</w:t>
        </w:r>
      </w:ins>
      <w:r w:rsidRPr="00444ADA">
        <w:rPr>
          <w:rFonts w:ascii="Palatino Linotype" w:hAnsi="Palatino Linotype"/>
        </w:rPr>
        <w:t xml:space="preserve"> consumer </w:t>
      </w:r>
      <w:del w:id="2" w:author="David Anderson" w:date="2021-08-29T19:18:00Z">
        <w:r w:rsidRPr="00444ADA" w:rsidDel="00574AA7">
          <w:rPr>
            <w:rFonts w:ascii="Palatino Linotype" w:hAnsi="Palatino Linotype"/>
          </w:rPr>
          <w:delText xml:space="preserve">digital </w:delText>
        </w:r>
      </w:del>
      <w:r w:rsidRPr="00444ADA">
        <w:rPr>
          <w:rFonts w:ascii="Palatino Linotype" w:hAnsi="Palatino Linotype"/>
        </w:rPr>
        <w:t>devices, such as desktop and laptop computers, tablets, smartphones,</w:t>
      </w:r>
      <w:r w:rsidR="00A9194D" w:rsidRPr="00444ADA">
        <w:rPr>
          <w:rFonts w:ascii="Palatino Linotype" w:hAnsi="Palatino Linotype"/>
          <w:lang w:val="en-US"/>
        </w:rPr>
        <w:t xml:space="preserve"> appliances</w:t>
      </w:r>
      <w:r w:rsidR="00133DDD" w:rsidRPr="00444ADA">
        <w:rPr>
          <w:rFonts w:ascii="Palatino Linotype" w:hAnsi="Palatino Linotype"/>
          <w:lang w:val="en-US"/>
        </w:rPr>
        <w:t xml:space="preserve"> and cars</w:t>
      </w:r>
      <w:r w:rsidR="00A9194D" w:rsidRPr="00444ADA">
        <w:rPr>
          <w:rFonts w:ascii="Palatino Linotype" w:hAnsi="Palatino Linotype"/>
          <w:lang w:val="en-US"/>
        </w:rPr>
        <w:t>,</w:t>
      </w:r>
      <w:r w:rsidRPr="00444ADA">
        <w:rPr>
          <w:rFonts w:ascii="Palatino Linotype" w:hAnsi="Palatino Linotype"/>
        </w:rPr>
        <w:t xml:space="preserve"> </w:t>
      </w:r>
      <w:del w:id="3" w:author="David Anderson" w:date="2021-08-29T19:40:00Z">
        <w:r w:rsidRPr="00444ADA" w:rsidDel="00C75237">
          <w:rPr>
            <w:rFonts w:ascii="Palatino Linotype" w:hAnsi="Palatino Linotype"/>
          </w:rPr>
          <w:delText xml:space="preserve">for </w:delText>
        </w:r>
      </w:del>
      <w:ins w:id="4" w:author="David Anderson" w:date="2021-08-29T19:40:00Z">
        <w:r w:rsidR="00C75237">
          <w:rPr>
            <w:rFonts w:ascii="Palatino Linotype" w:hAnsi="Palatino Linotype"/>
            <w:lang w:val="en-US"/>
          </w:rPr>
          <w:t>to do</w:t>
        </w:r>
        <w:r w:rsidR="00C75237" w:rsidRPr="00444ADA">
          <w:rPr>
            <w:rFonts w:ascii="Palatino Linotype" w:hAnsi="Palatino Linotype"/>
          </w:rPr>
          <w:t xml:space="preserve"> </w:t>
        </w:r>
      </w:ins>
      <w:r w:rsidRPr="00444ADA">
        <w:rPr>
          <w:rFonts w:ascii="Palatino Linotype" w:hAnsi="Palatino Linotype"/>
        </w:rPr>
        <w:t xml:space="preserve">high-throughput scientific computing.  </w:t>
      </w:r>
      <w:r w:rsidRPr="00444ADA">
        <w:rPr>
          <w:rFonts w:ascii="Palatino Linotype" w:hAnsi="Palatino Linotype"/>
          <w:lang w:val="en-US"/>
        </w:rPr>
        <w:t>People</w:t>
      </w:r>
      <w:r w:rsidRPr="00444ADA">
        <w:rPr>
          <w:rFonts w:ascii="Palatino Linotype" w:hAnsi="Palatino Linotype"/>
        </w:rPr>
        <w:t xml:space="preserve"> </w:t>
      </w:r>
      <w:ins w:id="5" w:author="David Anderson" w:date="2021-08-29T19:18:00Z">
        <w:r w:rsidR="00574AA7">
          <w:rPr>
            <w:rFonts w:ascii="Palatino Linotype" w:hAnsi="Palatino Linotype"/>
            <w:lang w:val="en-US"/>
          </w:rPr>
          <w:t xml:space="preserve">can </w:t>
        </w:r>
      </w:ins>
      <w:r w:rsidRPr="00444ADA">
        <w:rPr>
          <w:rFonts w:ascii="Palatino Linotype" w:hAnsi="Palatino Linotype"/>
        </w:rPr>
        <w:t xml:space="preserve">participate in VC by installing a program that downloads and executes jobs from servers operated by science projects.  About </w:t>
      </w:r>
      <w:r w:rsidR="002544C6" w:rsidRPr="00444ADA">
        <w:rPr>
          <w:rFonts w:ascii="Palatino Linotype" w:hAnsi="Palatino Linotype"/>
          <w:lang w:val="en-US"/>
        </w:rPr>
        <w:t>9</w:t>
      </w:r>
      <w:r w:rsidRPr="00444ADA">
        <w:rPr>
          <w:rFonts w:ascii="Palatino Linotype" w:hAnsi="Palatino Linotype"/>
        </w:rPr>
        <w:t xml:space="preserve">00,000 devices are </w:t>
      </w:r>
      <w:r w:rsidRPr="00444ADA">
        <w:rPr>
          <w:rFonts w:ascii="Palatino Linotype" w:hAnsi="Palatino Linotype"/>
          <w:lang w:val="en-US"/>
        </w:rPr>
        <w:t>currently</w:t>
      </w:r>
      <w:r w:rsidRPr="00444ADA">
        <w:rPr>
          <w:rFonts w:ascii="Palatino Linotype" w:hAnsi="Palatino Linotype"/>
        </w:rPr>
        <w:t xml:space="preserve"> participating</w:t>
      </w:r>
      <w:ins w:id="6" w:author="David Anderson" w:date="2021-08-29T19:19:00Z">
        <w:r w:rsidR="00574AA7">
          <w:rPr>
            <w:rFonts w:ascii="Palatino Linotype" w:hAnsi="Palatino Linotype"/>
            <w:lang w:val="en-US"/>
          </w:rPr>
          <w:t xml:space="preserve"> in VC</w:t>
        </w:r>
      </w:ins>
      <w:r w:rsidRPr="00444ADA">
        <w:rPr>
          <w:rFonts w:ascii="Palatino Linotype" w:hAnsi="Palatino Linotype"/>
        </w:rPr>
        <w:t xml:space="preserve">.  These devices have </w:t>
      </w:r>
      <w:r w:rsidR="002544C6" w:rsidRPr="00444ADA">
        <w:rPr>
          <w:rFonts w:ascii="Palatino Linotype" w:hAnsi="Palatino Linotype"/>
          <w:lang w:val="en-US"/>
        </w:rPr>
        <w:t>5</w:t>
      </w:r>
      <w:r w:rsidRPr="00444ADA">
        <w:rPr>
          <w:rFonts w:ascii="Palatino Linotype" w:hAnsi="Palatino Linotype"/>
        </w:rPr>
        <w:t xml:space="preserve"> million CPU cores and 560,000 GPUs, and </w:t>
      </w:r>
      <w:del w:id="7" w:author="David Anderson" w:date="2021-08-29T19:20:00Z">
        <w:r w:rsidRPr="00444ADA" w:rsidDel="00574AA7">
          <w:rPr>
            <w:rFonts w:ascii="Palatino Linotype" w:hAnsi="Palatino Linotype"/>
          </w:rPr>
          <w:delText xml:space="preserve">collectively </w:delText>
        </w:r>
      </w:del>
      <w:r w:rsidRPr="00444ADA">
        <w:rPr>
          <w:rFonts w:ascii="Palatino Linotype" w:hAnsi="Palatino Linotype"/>
        </w:rPr>
        <w:t xml:space="preserve">provide an average throughput of </w:t>
      </w:r>
      <w:r w:rsidR="00133DDD" w:rsidRPr="00444ADA">
        <w:rPr>
          <w:rFonts w:ascii="Palatino Linotype" w:hAnsi="Palatino Linotype"/>
          <w:lang w:val="en-US"/>
        </w:rPr>
        <w:t>over 100</w:t>
      </w:r>
      <w:r w:rsidRPr="00444ADA">
        <w:rPr>
          <w:rFonts w:ascii="Palatino Linotype" w:hAnsi="Palatino Linotype"/>
        </w:rPr>
        <w:t xml:space="preserve"> PetaFLOPS</w:t>
      </w:r>
      <w:r w:rsidRPr="00444ADA">
        <w:rPr>
          <w:rFonts w:ascii="Palatino Linotype" w:hAnsi="Palatino Linotype"/>
          <w:lang w:val="en-US"/>
        </w:rPr>
        <w:t>.</w:t>
      </w:r>
    </w:p>
    <w:p w14:paraId="22271EA0" w14:textId="4ECAA1A4" w:rsidR="00131691" w:rsidRPr="00444ADA" w:rsidRDefault="00131691" w:rsidP="00131691">
      <w:pPr>
        <w:rPr>
          <w:rFonts w:ascii="Palatino Linotype" w:hAnsi="Palatino Linotype"/>
          <w:lang w:val="en-US"/>
        </w:rPr>
      </w:pPr>
      <w:r w:rsidRPr="00444ADA">
        <w:rPr>
          <w:rFonts w:ascii="Palatino Linotype" w:hAnsi="Palatino Linotype"/>
        </w:rPr>
        <w:t xml:space="preserve">There are currently about 30 VC projects in many scientific areas and </w:t>
      </w:r>
      <w:ins w:id="8" w:author="David Anderson" w:date="2021-08-29T19:41:00Z">
        <w:r w:rsidR="00C75237">
          <w:rPr>
            <w:rFonts w:ascii="Palatino Linotype" w:hAnsi="Palatino Linotype"/>
            <w:lang w:val="en-US"/>
          </w:rPr>
          <w:t xml:space="preserve">based at </w:t>
        </w:r>
      </w:ins>
      <w:r w:rsidRPr="00444ADA">
        <w:rPr>
          <w:rFonts w:ascii="Palatino Linotype" w:hAnsi="Palatino Linotype"/>
        </w:rPr>
        <w:t>at many institutions.  The research enabled by VC has resulted in numerous papers in Nature, Science, PNAS, Physical Review, Proteins, PloS Biology, Bioinformatics, J. of Mol. Biol., J. Chem. Phys, and other top journals</w:t>
      </w:r>
      <w:r w:rsidR="0006724B" w:rsidRPr="00444ADA">
        <w:rPr>
          <w:rFonts w:ascii="Palatino Linotype" w:hAnsi="Palatino Linotype"/>
          <w:noProof/>
          <w:lang w:val="en-US"/>
        </w:rPr>
        <w:t xml:space="preserve"> [1].</w:t>
      </w:r>
    </w:p>
    <w:p w14:paraId="0AEE33EA" w14:textId="6CF463A4" w:rsidR="007A6C21" w:rsidRPr="00444ADA" w:rsidRDefault="00131691" w:rsidP="00131691">
      <w:pPr>
        <w:rPr>
          <w:rFonts w:ascii="Palatino Linotype" w:hAnsi="Palatino Linotype"/>
          <w:lang w:val="en-US"/>
        </w:rPr>
      </w:pPr>
      <w:r w:rsidRPr="00444ADA">
        <w:rPr>
          <w:rFonts w:ascii="Palatino Linotype" w:hAnsi="Palatino Linotype"/>
          <w:lang w:val="en-US"/>
        </w:rPr>
        <w:t>Most VC projects use BOINC, an open-source middleware system [2</w:t>
      </w:r>
      <w:r w:rsidR="00B64AEB">
        <w:rPr>
          <w:rFonts w:ascii="Palatino Linotype" w:hAnsi="Palatino Linotype"/>
          <w:lang w:val="en-US"/>
        </w:rPr>
        <w:t>]</w:t>
      </w:r>
      <w:ins w:id="9" w:author="David Anderson" w:date="2021-08-29T16:24:00Z">
        <w:r w:rsidR="00212D97">
          <w:rPr>
            <w:rFonts w:ascii="Palatino Linotype" w:hAnsi="Palatino Linotype"/>
            <w:lang w:val="en-US"/>
          </w:rPr>
          <w:t xml:space="preserve"> (one major project, Folding@home, does not use BOINC [15])</w:t>
        </w:r>
      </w:ins>
      <w:r w:rsidR="00491C03">
        <w:rPr>
          <w:rFonts w:ascii="Palatino Linotype" w:hAnsi="Palatino Linotype"/>
          <w:lang w:val="en-US"/>
        </w:rPr>
        <w:t>.</w:t>
      </w:r>
      <w:r w:rsidR="002544C6" w:rsidRPr="00444ADA">
        <w:rPr>
          <w:rFonts w:ascii="Palatino Linotype" w:hAnsi="Palatino Linotype"/>
          <w:lang w:val="en-US"/>
        </w:rPr>
        <w:t xml:space="preserve">  </w:t>
      </w:r>
      <w:r w:rsidR="007A6C21" w:rsidRPr="00444ADA">
        <w:rPr>
          <w:rFonts w:ascii="Palatino Linotype" w:hAnsi="Palatino Linotype"/>
          <w:lang w:val="en-US"/>
        </w:rPr>
        <w:t>BOINC is a client/server system.  Each project operates a server</w:t>
      </w:r>
      <w:r w:rsidR="003A58F0" w:rsidRPr="00444ADA">
        <w:rPr>
          <w:rFonts w:ascii="Palatino Linotype" w:hAnsi="Palatino Linotype"/>
          <w:lang w:val="en-US"/>
        </w:rPr>
        <w:t xml:space="preserve">, which </w:t>
      </w:r>
      <w:r w:rsidR="007A6C21" w:rsidRPr="00444ADA">
        <w:rPr>
          <w:rFonts w:ascii="Palatino Linotype" w:hAnsi="Palatino Linotype"/>
          <w:lang w:val="en-US"/>
        </w:rPr>
        <w:t>distributes jobs.  Volunteers run the client program on their computing devices.  A client can be “attached” to any set of projects.  It periodically communicates with the project servers to report completed jobs and request new ones.</w:t>
      </w:r>
    </w:p>
    <w:p w14:paraId="7C1A8EB9" w14:textId="36CACEAE" w:rsidR="00133DDD" w:rsidRPr="00444ADA" w:rsidRDefault="007A6C21" w:rsidP="00131691">
      <w:pPr>
        <w:rPr>
          <w:rFonts w:ascii="Palatino Linotype" w:hAnsi="Palatino Linotype"/>
          <w:lang w:val="en-US"/>
        </w:rPr>
      </w:pPr>
      <w:r w:rsidRPr="00444ADA">
        <w:rPr>
          <w:rFonts w:ascii="Palatino Linotype" w:hAnsi="Palatino Linotype"/>
          <w:lang w:val="en-US"/>
        </w:rPr>
        <w:t xml:space="preserve">Originally, </w:t>
      </w:r>
      <w:r w:rsidR="007B375B" w:rsidRPr="00444ADA">
        <w:rPr>
          <w:rFonts w:ascii="Palatino Linotype" w:hAnsi="Palatino Linotype"/>
          <w:lang w:val="en-US"/>
        </w:rPr>
        <w:t xml:space="preserve">BOINC </w:t>
      </w:r>
      <w:r w:rsidRPr="00444ADA">
        <w:rPr>
          <w:rFonts w:ascii="Palatino Linotype" w:hAnsi="Palatino Linotype"/>
          <w:lang w:val="en-US"/>
        </w:rPr>
        <w:t xml:space="preserve">volunteers had to browse the set of projects and decide which ones to attach their clients to.  More recently, </w:t>
      </w:r>
      <w:r w:rsidR="00ED5129" w:rsidRPr="00444ADA">
        <w:rPr>
          <w:rFonts w:ascii="Palatino Linotype" w:hAnsi="Palatino Linotype"/>
          <w:lang w:val="en-US"/>
        </w:rPr>
        <w:t>BOINC has</w:t>
      </w:r>
      <w:r w:rsidRPr="00444ADA">
        <w:rPr>
          <w:rFonts w:ascii="Palatino Linotype" w:hAnsi="Palatino Linotype"/>
          <w:lang w:val="en-US"/>
        </w:rPr>
        <w:t xml:space="preserve"> </w:t>
      </w:r>
      <w:r w:rsidR="006C6E39" w:rsidRPr="00444ADA">
        <w:rPr>
          <w:rFonts w:ascii="Palatino Linotype" w:hAnsi="Palatino Linotype"/>
          <w:lang w:val="en-US"/>
        </w:rPr>
        <w:t>moved</w:t>
      </w:r>
      <w:r w:rsidRPr="00444ADA">
        <w:rPr>
          <w:rFonts w:ascii="Palatino Linotype" w:hAnsi="Palatino Linotype"/>
          <w:lang w:val="en-US"/>
        </w:rPr>
        <w:t xml:space="preserve"> to a “coordinated model” in which volunteers select science areas rather than projects.  A central coordinator dynamically assigns devices to projects, based on </w:t>
      </w:r>
      <w:r w:rsidR="003A58F0" w:rsidRPr="00444ADA">
        <w:rPr>
          <w:rFonts w:ascii="Palatino Linotype" w:hAnsi="Palatino Linotype"/>
          <w:lang w:val="en-US"/>
        </w:rPr>
        <w:t>vo</w:t>
      </w:r>
      <w:r w:rsidR="00444ADA">
        <w:rPr>
          <w:rFonts w:ascii="Palatino Linotype" w:hAnsi="Palatino Linotype"/>
          <w:lang w:val="en-US"/>
        </w:rPr>
        <w:t>l</w:t>
      </w:r>
      <w:r w:rsidR="003A58F0" w:rsidRPr="00444ADA">
        <w:rPr>
          <w:rFonts w:ascii="Palatino Linotype" w:hAnsi="Palatino Linotype"/>
          <w:lang w:val="en-US"/>
        </w:rPr>
        <w:t>unteer</w:t>
      </w:r>
      <w:r w:rsidRPr="00444ADA">
        <w:rPr>
          <w:rFonts w:ascii="Palatino Linotype" w:hAnsi="Palatino Linotype"/>
          <w:lang w:val="en-US"/>
        </w:rPr>
        <w:t xml:space="preserve"> preferences and other factors.</w:t>
      </w:r>
      <w:r w:rsidR="00ED5129" w:rsidRPr="00444ADA">
        <w:rPr>
          <w:rFonts w:ascii="Palatino Linotype" w:hAnsi="Palatino Linotype"/>
          <w:lang w:val="en-US"/>
        </w:rPr>
        <w:t xml:space="preserve">  This model has several advantages.  Most notably, projects no longer must recruit volunteers, and new projects </w:t>
      </w:r>
      <w:r w:rsidR="00133DDD" w:rsidRPr="00444ADA">
        <w:rPr>
          <w:rFonts w:ascii="Palatino Linotype" w:hAnsi="Palatino Linotype"/>
          <w:lang w:val="en-US"/>
        </w:rPr>
        <w:t>can be</w:t>
      </w:r>
      <w:r w:rsidR="00ED5129" w:rsidRPr="00444ADA">
        <w:rPr>
          <w:rFonts w:ascii="Palatino Linotype" w:hAnsi="Palatino Linotype"/>
          <w:lang w:val="en-US"/>
        </w:rPr>
        <w:t xml:space="preserve"> assured a certain </w:t>
      </w:r>
      <w:r w:rsidR="00F666BE" w:rsidRPr="00444ADA">
        <w:rPr>
          <w:rFonts w:ascii="Palatino Linotype" w:hAnsi="Palatino Linotype"/>
          <w:lang w:val="en-US"/>
        </w:rPr>
        <w:t>level</w:t>
      </w:r>
      <w:r w:rsidR="00ED5129" w:rsidRPr="00444ADA">
        <w:rPr>
          <w:rFonts w:ascii="Palatino Linotype" w:hAnsi="Palatino Linotype"/>
          <w:lang w:val="en-US"/>
        </w:rPr>
        <w:t xml:space="preserve"> of computing power</w:t>
      </w:r>
      <w:r w:rsidR="00133DDD" w:rsidRPr="00444ADA">
        <w:rPr>
          <w:rFonts w:ascii="Palatino Linotype" w:hAnsi="Palatino Linotype"/>
          <w:lang w:val="en-US"/>
        </w:rPr>
        <w:t>.</w:t>
      </w:r>
      <w:r w:rsidR="00ED5129" w:rsidRPr="00444ADA">
        <w:rPr>
          <w:rFonts w:ascii="Palatino Linotype" w:hAnsi="Palatino Linotype"/>
          <w:lang w:val="en-US"/>
        </w:rPr>
        <w:t xml:space="preserve"> This reduces the barriers to entry for new projects.</w:t>
      </w:r>
      <w:r w:rsidR="00113443" w:rsidRPr="00444ADA">
        <w:rPr>
          <w:rFonts w:ascii="Palatino Linotype" w:hAnsi="Palatino Linotype"/>
          <w:lang w:val="en-US"/>
        </w:rPr>
        <w:t xml:space="preserve">  </w:t>
      </w:r>
    </w:p>
    <w:p w14:paraId="7A4905A0" w14:textId="2C24F01C" w:rsidR="00131691" w:rsidRPr="00444ADA" w:rsidRDefault="00ED5129" w:rsidP="00131691">
      <w:pPr>
        <w:rPr>
          <w:rFonts w:ascii="Palatino Linotype" w:hAnsi="Palatino Linotype"/>
          <w:lang w:val="en-US"/>
        </w:rPr>
      </w:pPr>
      <w:r w:rsidRPr="00444ADA">
        <w:rPr>
          <w:rFonts w:ascii="Palatino Linotype" w:hAnsi="Palatino Linotype"/>
          <w:lang w:val="en-US"/>
        </w:rPr>
        <w:t>T</w:t>
      </w:r>
      <w:r w:rsidR="00131691" w:rsidRPr="00444ADA">
        <w:rPr>
          <w:rFonts w:ascii="Palatino Linotype" w:hAnsi="Palatino Linotype"/>
          <w:lang w:val="en-US"/>
        </w:rPr>
        <w:t>he coordinated model</w:t>
      </w:r>
      <w:r w:rsidRPr="00444ADA">
        <w:rPr>
          <w:rFonts w:ascii="Palatino Linotype" w:hAnsi="Palatino Linotype"/>
          <w:lang w:val="en-US"/>
        </w:rPr>
        <w:t xml:space="preserve"> is implemented</w:t>
      </w:r>
      <w:r w:rsidR="00131691" w:rsidRPr="00444ADA">
        <w:rPr>
          <w:rFonts w:ascii="Palatino Linotype" w:hAnsi="Palatino Linotype"/>
          <w:lang w:val="en-US"/>
        </w:rPr>
        <w:t xml:space="preserve"> in a system called Science Unite</w:t>
      </w:r>
      <w:r w:rsidR="0006724B" w:rsidRPr="00444ADA">
        <w:rPr>
          <w:rFonts w:ascii="Palatino Linotype" w:hAnsi="Palatino Linotype"/>
          <w:lang w:val="en-US"/>
        </w:rPr>
        <w:t>d [</w:t>
      </w:r>
      <w:r w:rsidR="00C21FC5" w:rsidRPr="00444ADA">
        <w:rPr>
          <w:rFonts w:ascii="Palatino Linotype" w:hAnsi="Palatino Linotype"/>
          <w:lang w:val="en-US"/>
        </w:rPr>
        <w:t>4</w:t>
      </w:r>
      <w:r w:rsidR="0006724B" w:rsidRPr="00444ADA">
        <w:rPr>
          <w:rFonts w:ascii="Palatino Linotype" w:hAnsi="Palatino Linotype"/>
          <w:lang w:val="en-US"/>
        </w:rPr>
        <w:t>]</w:t>
      </w:r>
      <w:r w:rsidR="00131691" w:rsidRPr="00444ADA">
        <w:rPr>
          <w:rFonts w:ascii="Palatino Linotype" w:hAnsi="Palatino Linotype"/>
          <w:lang w:val="en-US"/>
        </w:rPr>
        <w:t>.</w:t>
      </w:r>
      <w:r w:rsidR="003A58F0" w:rsidRPr="00444ADA">
        <w:rPr>
          <w:rFonts w:ascii="Palatino Linotype" w:hAnsi="Palatino Linotype"/>
          <w:lang w:val="en-US"/>
        </w:rPr>
        <w:t xml:space="preserve"> </w:t>
      </w:r>
      <w:r w:rsidR="00131691" w:rsidRPr="00444ADA">
        <w:rPr>
          <w:rFonts w:ascii="Palatino Linotype" w:hAnsi="Palatino Linotype"/>
          <w:lang w:val="en-US"/>
        </w:rPr>
        <w:t xml:space="preserve"> </w:t>
      </w:r>
      <w:r w:rsidR="006C6E39" w:rsidRPr="00444ADA">
        <w:rPr>
          <w:rFonts w:ascii="Palatino Linotype" w:hAnsi="Palatino Linotype"/>
          <w:lang w:val="en-US"/>
        </w:rPr>
        <w:t>Science United</w:t>
      </w:r>
      <w:r w:rsidR="00113443" w:rsidRPr="00444ADA">
        <w:rPr>
          <w:rFonts w:ascii="Palatino Linotype" w:hAnsi="Palatino Linotype"/>
          <w:lang w:val="en-US"/>
        </w:rPr>
        <w:t xml:space="preserve"> </w:t>
      </w:r>
      <w:r w:rsidR="00133DDD" w:rsidRPr="00444ADA">
        <w:rPr>
          <w:rFonts w:ascii="Palatino Linotype" w:hAnsi="Palatino Linotype"/>
          <w:lang w:val="en-US"/>
        </w:rPr>
        <w:t>is designed to act</w:t>
      </w:r>
      <w:r w:rsidR="00113443" w:rsidRPr="00444ADA">
        <w:rPr>
          <w:rFonts w:ascii="Palatino Linotype" w:hAnsi="Palatino Linotype"/>
          <w:lang w:val="en-US"/>
        </w:rPr>
        <w:t xml:space="preserve"> as a “global scheduler” in a literal sense: </w:t>
      </w:r>
      <w:r w:rsidR="004B6298" w:rsidRPr="00444ADA">
        <w:rPr>
          <w:rFonts w:ascii="Palatino Linotype" w:hAnsi="Palatino Linotype"/>
          <w:lang w:val="en-US"/>
        </w:rPr>
        <w:t>divid</w:t>
      </w:r>
      <w:r w:rsidR="00133DDD" w:rsidRPr="00444ADA">
        <w:rPr>
          <w:rFonts w:ascii="Palatino Linotype" w:hAnsi="Palatino Linotype"/>
          <w:lang w:val="en-US"/>
        </w:rPr>
        <w:t>ing</w:t>
      </w:r>
      <w:r w:rsidR="00113443" w:rsidRPr="00444ADA">
        <w:rPr>
          <w:rFonts w:ascii="Palatino Linotype" w:hAnsi="Palatino Linotype"/>
          <w:lang w:val="en-US"/>
        </w:rPr>
        <w:t xml:space="preserve"> the world’s computing resources among the </w:t>
      </w:r>
      <w:r w:rsidR="00113443" w:rsidRPr="00444ADA">
        <w:rPr>
          <w:rFonts w:ascii="Palatino Linotype" w:hAnsi="Palatino Linotype"/>
          <w:lang w:val="en-US"/>
        </w:rPr>
        <w:lastRenderedPageBreak/>
        <w:t xml:space="preserve">world’s computational scientists.  The </w:t>
      </w:r>
      <w:r w:rsidR="00F666BE" w:rsidRPr="00444ADA">
        <w:rPr>
          <w:rFonts w:ascii="Palatino Linotype" w:hAnsi="Palatino Linotype"/>
          <w:lang w:val="en-US"/>
        </w:rPr>
        <w:t>way it does this – its “</w:t>
      </w:r>
      <w:r w:rsidR="002A36AE" w:rsidRPr="00444ADA">
        <w:rPr>
          <w:rFonts w:ascii="Palatino Linotype" w:hAnsi="Palatino Linotype"/>
          <w:lang w:val="en-US"/>
        </w:rPr>
        <w:t>scheduling policy</w:t>
      </w:r>
      <w:r w:rsidR="00F666BE" w:rsidRPr="00444ADA">
        <w:rPr>
          <w:rFonts w:ascii="Palatino Linotype" w:hAnsi="Palatino Linotype"/>
          <w:lang w:val="en-US"/>
        </w:rPr>
        <w:t>” –</w:t>
      </w:r>
      <w:r w:rsidR="00113443" w:rsidRPr="00444ADA">
        <w:rPr>
          <w:rFonts w:ascii="Palatino Linotype" w:hAnsi="Palatino Linotype"/>
          <w:lang w:val="en-US"/>
        </w:rPr>
        <w:t xml:space="preserve"> must satisfy certain constraints</w:t>
      </w:r>
      <w:r w:rsidR="00F666BE" w:rsidRPr="00444ADA">
        <w:rPr>
          <w:rFonts w:ascii="Palatino Linotype" w:hAnsi="Palatino Linotype"/>
          <w:lang w:val="en-US"/>
        </w:rPr>
        <w:t xml:space="preserve">: </w:t>
      </w:r>
      <w:r w:rsidR="00113443" w:rsidRPr="00444ADA">
        <w:rPr>
          <w:rFonts w:ascii="Palatino Linotype" w:hAnsi="Palatino Linotype"/>
          <w:lang w:val="en-US"/>
        </w:rPr>
        <w:t xml:space="preserve">for example, jobs with </w:t>
      </w:r>
      <w:proofErr w:type="gramStart"/>
      <w:r w:rsidR="00113443" w:rsidRPr="00444ADA">
        <w:rPr>
          <w:rFonts w:ascii="Palatino Linotype" w:hAnsi="Palatino Linotype"/>
          <w:lang w:val="en-US"/>
        </w:rPr>
        <w:t>particular RAM</w:t>
      </w:r>
      <w:proofErr w:type="gramEnd"/>
      <w:r w:rsidR="00113443" w:rsidRPr="00444ADA">
        <w:rPr>
          <w:rFonts w:ascii="Palatino Linotype" w:hAnsi="Palatino Linotype"/>
          <w:lang w:val="en-US"/>
        </w:rPr>
        <w:t xml:space="preserve"> or GPU requirements can only be run on </w:t>
      </w:r>
      <w:r w:rsidR="0064576C" w:rsidRPr="00444ADA">
        <w:rPr>
          <w:rFonts w:ascii="Palatino Linotype" w:hAnsi="Palatino Linotype"/>
          <w:lang w:val="en-US"/>
        </w:rPr>
        <w:t>devices with those resources</w:t>
      </w:r>
      <w:r w:rsidR="002A36AE" w:rsidRPr="00444ADA">
        <w:rPr>
          <w:rFonts w:ascii="Palatino Linotype" w:hAnsi="Palatino Linotype"/>
          <w:lang w:val="en-US"/>
        </w:rPr>
        <w:t>.  Furthermore, it must try to balance several possibly conflicting goals: to maximize</w:t>
      </w:r>
      <w:r w:rsidR="0077446D" w:rsidRPr="00444ADA">
        <w:rPr>
          <w:rFonts w:ascii="Palatino Linotype" w:hAnsi="Palatino Linotype"/>
          <w:lang w:val="en-US"/>
        </w:rPr>
        <w:t xml:space="preserve"> computational</w:t>
      </w:r>
      <w:r w:rsidR="002A36AE" w:rsidRPr="00444ADA">
        <w:rPr>
          <w:rFonts w:ascii="Palatino Linotype" w:hAnsi="Palatino Linotype"/>
          <w:lang w:val="en-US"/>
        </w:rPr>
        <w:t xml:space="preserve"> throughput, to </w:t>
      </w:r>
      <w:r w:rsidR="00ED2788" w:rsidRPr="00444ADA">
        <w:rPr>
          <w:rFonts w:ascii="Palatino Linotype" w:hAnsi="Palatino Linotype"/>
          <w:lang w:val="en-US"/>
        </w:rPr>
        <w:t>honor</w:t>
      </w:r>
      <w:r w:rsidR="002A36AE" w:rsidRPr="00444ADA">
        <w:rPr>
          <w:rFonts w:ascii="Palatino Linotype" w:hAnsi="Palatino Linotype"/>
          <w:lang w:val="en-US"/>
        </w:rPr>
        <w:t xml:space="preserve"> volunteer preferences, and to </w:t>
      </w:r>
      <w:r w:rsidR="00E11F36" w:rsidRPr="00444ADA">
        <w:rPr>
          <w:rFonts w:ascii="Palatino Linotype" w:hAnsi="Palatino Linotype"/>
          <w:lang w:val="en-US"/>
        </w:rPr>
        <w:t xml:space="preserve">allocate computing power to projects in proportion to </w:t>
      </w:r>
      <w:r w:rsidR="00133DDD" w:rsidRPr="00444ADA">
        <w:rPr>
          <w:rFonts w:ascii="Palatino Linotype" w:hAnsi="Palatino Linotype"/>
          <w:lang w:val="en-US"/>
        </w:rPr>
        <w:t xml:space="preserve">per-project </w:t>
      </w:r>
      <w:r w:rsidR="00E11F36" w:rsidRPr="00444ADA">
        <w:rPr>
          <w:rFonts w:ascii="Palatino Linotype" w:hAnsi="Palatino Linotype"/>
          <w:lang w:val="en-US"/>
        </w:rPr>
        <w:t>“shares”.</w:t>
      </w:r>
    </w:p>
    <w:p w14:paraId="7DEA8E05" w14:textId="2A57490F" w:rsidR="008F779F" w:rsidRPr="008F779F" w:rsidRDefault="00E11F36" w:rsidP="008F779F">
      <w:pPr>
        <w:rPr>
          <w:rFonts w:ascii="Palatino Linotype" w:hAnsi="Palatino Linotype"/>
          <w:lang w:val="en-US"/>
        </w:rPr>
      </w:pPr>
      <w:r w:rsidRPr="00444ADA">
        <w:rPr>
          <w:rFonts w:ascii="Palatino Linotype" w:hAnsi="Palatino Linotype"/>
          <w:lang w:val="en-US"/>
        </w:rPr>
        <w:t xml:space="preserve">This paper </w:t>
      </w:r>
      <w:r w:rsidR="004B6298" w:rsidRPr="00444ADA">
        <w:rPr>
          <w:rFonts w:ascii="Palatino Linotype" w:hAnsi="Palatino Linotype"/>
          <w:lang w:val="en-US"/>
        </w:rPr>
        <w:t xml:space="preserve">describes global scheduling in Science United.  Section 2 </w:t>
      </w:r>
      <w:r w:rsidR="008E5120" w:rsidRPr="00444ADA">
        <w:rPr>
          <w:rFonts w:ascii="Palatino Linotype" w:hAnsi="Palatino Linotype"/>
          <w:lang w:val="en-US"/>
        </w:rPr>
        <w:t>outlines</w:t>
      </w:r>
      <w:r w:rsidR="004B6298" w:rsidRPr="00444ADA">
        <w:rPr>
          <w:rFonts w:ascii="Palatino Linotype" w:hAnsi="Palatino Linotype"/>
          <w:lang w:val="en-US"/>
        </w:rPr>
        <w:t xml:space="preserve"> the architecture of BOINC.  Section 3 describes volunteer preferences. Section 4 describes the scheduling policy</w:t>
      </w:r>
      <w:r w:rsidR="008E5120" w:rsidRPr="00444ADA">
        <w:rPr>
          <w:rFonts w:ascii="Palatino Linotype" w:hAnsi="Palatino Linotype"/>
          <w:lang w:val="en-US"/>
        </w:rPr>
        <w:t>.</w:t>
      </w:r>
      <w:r w:rsidR="004B6298" w:rsidRPr="00444ADA">
        <w:rPr>
          <w:rFonts w:ascii="Palatino Linotype" w:hAnsi="Palatino Linotype"/>
          <w:lang w:val="en-US"/>
        </w:rPr>
        <w:t xml:space="preserve"> Section 5 discusses </w:t>
      </w:r>
      <w:r w:rsidR="003A58F0" w:rsidRPr="00444ADA">
        <w:rPr>
          <w:rFonts w:ascii="Palatino Linotype" w:hAnsi="Palatino Linotype"/>
          <w:lang w:val="en-US"/>
        </w:rPr>
        <w:t>the</w:t>
      </w:r>
      <w:r w:rsidR="004B6298" w:rsidRPr="00444ADA">
        <w:rPr>
          <w:rFonts w:ascii="Palatino Linotype" w:hAnsi="Palatino Linotype"/>
          <w:lang w:val="en-US"/>
        </w:rPr>
        <w:t xml:space="preserve"> implementation and results, and Section 6 proposes future work.</w:t>
      </w:r>
    </w:p>
    <w:p w14:paraId="5E69B765" w14:textId="528CC83C"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 xml:space="preserve">2   </w:t>
      </w:r>
      <w:r w:rsidR="004B6298" w:rsidRPr="00444ADA">
        <w:rPr>
          <w:rFonts w:ascii="Palatino Linotype" w:hAnsi="Palatino Linotype"/>
          <w:lang w:eastAsia="en-US"/>
        </w:rPr>
        <w:t>The architecture of BOINC</w:t>
      </w:r>
    </w:p>
    <w:p w14:paraId="46D52950" w14:textId="7B500E82" w:rsidR="00F36EA5" w:rsidRPr="00444ADA" w:rsidRDefault="00F36EA5" w:rsidP="00F36EA5">
      <w:pPr>
        <w:pStyle w:val="Heading2"/>
        <w:rPr>
          <w:rFonts w:ascii="Palatino Linotype" w:hAnsi="Palatino Linotype"/>
        </w:rPr>
      </w:pPr>
      <w:proofErr w:type="gramStart"/>
      <w:r w:rsidRPr="00444ADA">
        <w:rPr>
          <w:rFonts w:ascii="Palatino Linotype" w:hAnsi="Palatino Linotype"/>
        </w:rPr>
        <w:t>2.1  BOINC</w:t>
      </w:r>
      <w:proofErr w:type="gramEnd"/>
      <w:r w:rsidRPr="00444ADA">
        <w:rPr>
          <w:rFonts w:ascii="Palatino Linotype" w:hAnsi="Palatino Linotype"/>
        </w:rPr>
        <w:t xml:space="preserve"> </w:t>
      </w:r>
      <w:r w:rsidR="00A34C43" w:rsidRPr="00444ADA">
        <w:rPr>
          <w:rFonts w:ascii="Palatino Linotype" w:hAnsi="Palatino Linotype"/>
        </w:rPr>
        <w:t>projects</w:t>
      </w:r>
    </w:p>
    <w:p w14:paraId="49B0A8B2" w14:textId="6CD52CBD" w:rsidR="00CF0010" w:rsidRPr="00444ADA" w:rsidRDefault="00ED2788" w:rsidP="004B5A60">
      <w:pPr>
        <w:rPr>
          <w:rFonts w:ascii="Palatino Linotype" w:hAnsi="Palatino Linotype"/>
          <w:lang w:val="en-US" w:eastAsia="en-US"/>
        </w:rPr>
      </w:pPr>
      <w:r w:rsidRPr="00444ADA">
        <w:rPr>
          <w:rFonts w:ascii="Palatino Linotype" w:hAnsi="Palatino Linotype"/>
          <w:lang w:val="en-US" w:eastAsia="en-US"/>
        </w:rPr>
        <w:t xml:space="preserve">Each science project using BOINC operates its own server, </w:t>
      </w:r>
      <w:r w:rsidR="00DB20EB" w:rsidRPr="00444ADA">
        <w:rPr>
          <w:rFonts w:ascii="Palatino Linotype" w:hAnsi="Palatino Linotype"/>
          <w:lang w:val="en-US" w:eastAsia="en-US"/>
        </w:rPr>
        <w:t>using</w:t>
      </w:r>
      <w:r w:rsidRPr="00444ADA">
        <w:rPr>
          <w:rFonts w:ascii="Palatino Linotype" w:hAnsi="Palatino Linotype"/>
          <w:lang w:val="en-US" w:eastAsia="en-US"/>
        </w:rPr>
        <w:t xml:space="preserve"> the BOINC server software.  </w:t>
      </w:r>
      <w:r w:rsidR="00A34E55" w:rsidRPr="00444ADA">
        <w:rPr>
          <w:rFonts w:ascii="Palatino Linotype" w:hAnsi="Palatino Linotype"/>
          <w:lang w:val="en-US" w:eastAsia="en-US"/>
        </w:rPr>
        <w:t xml:space="preserve">The server dispatches jobs and provides a web interface for </w:t>
      </w:r>
      <w:r w:rsidR="00133DDD" w:rsidRPr="00444ADA">
        <w:rPr>
          <w:rFonts w:ascii="Palatino Linotype" w:hAnsi="Palatino Linotype"/>
          <w:lang w:val="en-US" w:eastAsia="en-US"/>
        </w:rPr>
        <w:t xml:space="preserve">project administrators and </w:t>
      </w:r>
      <w:r w:rsidR="00A34E55" w:rsidRPr="00444ADA">
        <w:rPr>
          <w:rFonts w:ascii="Palatino Linotype" w:hAnsi="Palatino Linotype"/>
          <w:lang w:val="en-US" w:eastAsia="en-US"/>
        </w:rPr>
        <w:t>volunteers.</w:t>
      </w:r>
    </w:p>
    <w:p w14:paraId="53DF6AE8" w14:textId="79CEFADC" w:rsidR="00ED2788" w:rsidRPr="00444ADA" w:rsidRDefault="00A34E55" w:rsidP="004B5A60">
      <w:pPr>
        <w:rPr>
          <w:rFonts w:ascii="Palatino Linotype" w:hAnsi="Palatino Linotype"/>
          <w:lang w:val="en-US" w:eastAsia="en-US"/>
        </w:rPr>
      </w:pPr>
      <w:r w:rsidRPr="00444ADA">
        <w:rPr>
          <w:rFonts w:ascii="Palatino Linotype" w:hAnsi="Palatino Linotype"/>
          <w:lang w:val="en-US" w:eastAsia="en-US"/>
        </w:rPr>
        <w:t>The BOINC computing model assumes a highly heterogeneous resource pool</w:t>
      </w:r>
      <w:r w:rsidR="00F666BE" w:rsidRPr="00444ADA">
        <w:rPr>
          <w:rFonts w:ascii="Palatino Linotype" w:hAnsi="Palatino Linotype"/>
          <w:lang w:val="en-US" w:eastAsia="en-US"/>
        </w:rPr>
        <w:t xml:space="preserve"> [3]</w:t>
      </w:r>
      <w:r w:rsidRPr="00444ADA">
        <w:rPr>
          <w:rFonts w:ascii="Palatino Linotype" w:hAnsi="Palatino Linotype"/>
          <w:lang w:val="en-US" w:eastAsia="en-US"/>
        </w:rPr>
        <w:t xml:space="preserve">.  Jobs are submitted not </w:t>
      </w:r>
      <w:r w:rsidR="00133DDD" w:rsidRPr="00444ADA">
        <w:rPr>
          <w:rFonts w:ascii="Palatino Linotype" w:hAnsi="Palatino Linotype"/>
          <w:lang w:val="en-US" w:eastAsia="en-US"/>
        </w:rPr>
        <w:t>for</w:t>
      </w:r>
      <w:r w:rsidRPr="00444ADA">
        <w:rPr>
          <w:rFonts w:ascii="Palatino Linotype" w:hAnsi="Palatino Linotype"/>
          <w:lang w:val="en-US" w:eastAsia="en-US"/>
        </w:rPr>
        <w:t xml:space="preserve"> specific executables but </w:t>
      </w:r>
      <w:r w:rsidR="00133DDD" w:rsidRPr="00444ADA">
        <w:rPr>
          <w:rFonts w:ascii="Palatino Linotype" w:hAnsi="Palatino Linotype"/>
          <w:lang w:val="en-US" w:eastAsia="en-US"/>
        </w:rPr>
        <w:t>for</w:t>
      </w:r>
      <w:r w:rsidRPr="00444ADA">
        <w:rPr>
          <w:rFonts w:ascii="Palatino Linotype" w:hAnsi="Palatino Linotype"/>
          <w:lang w:val="en-US" w:eastAsia="en-US"/>
        </w:rPr>
        <w:t xml:space="preserve"> abstract “meta-apps” that </w:t>
      </w:r>
      <w:r w:rsidR="00DD3D6B" w:rsidRPr="00444ADA">
        <w:rPr>
          <w:rFonts w:ascii="Palatino Linotype" w:hAnsi="Palatino Linotype"/>
          <w:lang w:val="en-US" w:eastAsia="en-US"/>
        </w:rPr>
        <w:t xml:space="preserve">can include any number of </w:t>
      </w:r>
      <w:proofErr w:type="gramStart"/>
      <w:r w:rsidR="00DD3D6B" w:rsidRPr="00444ADA">
        <w:rPr>
          <w:rFonts w:ascii="Palatino Linotype" w:hAnsi="Palatino Linotype"/>
          <w:lang w:val="en-US" w:eastAsia="en-US"/>
        </w:rPr>
        <w:t>concrete</w:t>
      </w:r>
      <w:proofErr w:type="gramEnd"/>
      <w:r w:rsidR="00DD3D6B" w:rsidRPr="00444ADA">
        <w:rPr>
          <w:rFonts w:ascii="Palatino Linotype" w:hAnsi="Palatino Linotype"/>
          <w:lang w:val="en-US" w:eastAsia="en-US"/>
        </w:rPr>
        <w:t xml:space="preserve"> “app versions”. </w:t>
      </w:r>
      <w:r w:rsidR="00ED2788" w:rsidRPr="00444ADA">
        <w:rPr>
          <w:rFonts w:ascii="Palatino Linotype" w:hAnsi="Palatino Linotype"/>
          <w:lang w:val="en-US" w:eastAsia="en-US"/>
        </w:rPr>
        <w:t>Each app version</w:t>
      </w:r>
      <w:r w:rsidR="00DB20EB" w:rsidRPr="00444ADA">
        <w:rPr>
          <w:rFonts w:ascii="Palatino Linotype" w:hAnsi="Palatino Linotype"/>
          <w:lang w:val="en-US" w:eastAsia="en-US"/>
        </w:rPr>
        <w:t xml:space="preserve"> has:</w:t>
      </w:r>
    </w:p>
    <w:p w14:paraId="3313425F" w14:textId="61A4A16E" w:rsidR="00DB20EB" w:rsidRPr="00444ADA" w:rsidRDefault="00DB20EB" w:rsidP="00DB20EB">
      <w:pPr>
        <w:pStyle w:val="ListParagraph"/>
        <w:numPr>
          <w:ilvl w:val="0"/>
          <w:numId w:val="8"/>
        </w:numPr>
        <w:rPr>
          <w:rFonts w:ascii="Palatino Linotype" w:hAnsi="Palatino Linotype"/>
          <w:lang w:val="en-US" w:eastAsia="en-US"/>
        </w:rPr>
      </w:pPr>
      <w:r w:rsidRPr="00444ADA">
        <w:rPr>
          <w:rFonts w:ascii="Palatino Linotype" w:hAnsi="Palatino Linotype"/>
          <w:lang w:val="en-US" w:eastAsia="en-US"/>
        </w:rPr>
        <w:t xml:space="preserve">A “platform”: Windows/Intel, Mac </w:t>
      </w:r>
      <w:r w:rsidR="003A58F0" w:rsidRPr="00444ADA">
        <w:rPr>
          <w:rFonts w:ascii="Palatino Linotype" w:hAnsi="Palatino Linotype"/>
          <w:lang w:val="en-US" w:eastAsia="en-US"/>
        </w:rPr>
        <w:t xml:space="preserve">OS </w:t>
      </w:r>
      <w:r w:rsidRPr="00444ADA">
        <w:rPr>
          <w:rFonts w:ascii="Palatino Linotype" w:hAnsi="Palatino Linotype"/>
          <w:lang w:val="en-US" w:eastAsia="en-US"/>
        </w:rPr>
        <w:t>on Intel or Apple Silicon, Linux on Intel or ARM, Android/ARM, and so on.</w:t>
      </w:r>
    </w:p>
    <w:p w14:paraId="7A945085" w14:textId="48A0674A" w:rsidR="00DB20EB" w:rsidRPr="00444ADA" w:rsidRDefault="00DB20EB" w:rsidP="00DB20EB">
      <w:pPr>
        <w:pStyle w:val="ListParagraph"/>
        <w:numPr>
          <w:ilvl w:val="0"/>
          <w:numId w:val="8"/>
        </w:numPr>
        <w:rPr>
          <w:rFonts w:ascii="Palatino Linotype" w:hAnsi="Palatino Linotype"/>
          <w:lang w:val="en-US" w:eastAsia="en-US"/>
        </w:rPr>
      </w:pPr>
      <w:r w:rsidRPr="00444ADA">
        <w:rPr>
          <w:rFonts w:ascii="Palatino Linotype" w:hAnsi="Palatino Linotype"/>
          <w:lang w:val="en-US" w:eastAsia="en-US"/>
        </w:rPr>
        <w:t>A set of additional hardware requirements, such as a GPU of a particular vend</w:t>
      </w:r>
      <w:r w:rsidR="008F463F" w:rsidRPr="00444ADA">
        <w:rPr>
          <w:rFonts w:ascii="Palatino Linotype" w:hAnsi="Palatino Linotype"/>
          <w:lang w:val="en-US" w:eastAsia="en-US"/>
        </w:rPr>
        <w:t>o</w:t>
      </w:r>
      <w:r w:rsidRPr="00444ADA">
        <w:rPr>
          <w:rFonts w:ascii="Palatino Linotype" w:hAnsi="Palatino Linotype"/>
          <w:lang w:val="en-US" w:eastAsia="en-US"/>
        </w:rPr>
        <w:t>r and model</w:t>
      </w:r>
      <w:r w:rsidR="003A58F0" w:rsidRPr="00444ADA">
        <w:rPr>
          <w:rFonts w:ascii="Palatino Linotype" w:hAnsi="Palatino Linotype"/>
          <w:lang w:val="en-US" w:eastAsia="en-US"/>
        </w:rPr>
        <w:t>, or a particular CPU feature such as SSE3.</w:t>
      </w:r>
    </w:p>
    <w:p w14:paraId="498A7E1B" w14:textId="3F71AB2D" w:rsidR="00DB20EB" w:rsidRPr="00444ADA" w:rsidRDefault="00DB20EB" w:rsidP="00DB20EB">
      <w:pPr>
        <w:pStyle w:val="ListParagraph"/>
        <w:numPr>
          <w:ilvl w:val="0"/>
          <w:numId w:val="8"/>
        </w:numPr>
        <w:rPr>
          <w:rFonts w:ascii="Palatino Linotype" w:hAnsi="Palatino Linotype"/>
          <w:lang w:val="en-US" w:eastAsia="en-US"/>
        </w:rPr>
      </w:pPr>
      <w:r w:rsidRPr="00444ADA">
        <w:rPr>
          <w:rFonts w:ascii="Palatino Linotype" w:hAnsi="Palatino Linotype"/>
          <w:lang w:val="en-US" w:eastAsia="en-US"/>
        </w:rPr>
        <w:t>A set of additional software requirements, such as a minimum GPU driver version, or the availability of a VM hypervisor such as VirtualBox.</w:t>
      </w:r>
    </w:p>
    <w:p w14:paraId="06C0B6AA" w14:textId="202C01FF" w:rsidR="00DB20EB" w:rsidRPr="00444ADA" w:rsidRDefault="00DB20EB" w:rsidP="00DB20EB">
      <w:pPr>
        <w:pStyle w:val="ListParagraph"/>
        <w:numPr>
          <w:ilvl w:val="0"/>
          <w:numId w:val="8"/>
        </w:numPr>
        <w:rPr>
          <w:rFonts w:ascii="Palatino Linotype" w:hAnsi="Palatino Linotype"/>
          <w:lang w:val="en-US" w:eastAsia="en-US"/>
        </w:rPr>
      </w:pPr>
      <w:r w:rsidRPr="00444ADA">
        <w:rPr>
          <w:rFonts w:ascii="Palatino Linotype" w:hAnsi="Palatino Linotype"/>
          <w:lang w:val="en-US" w:eastAsia="en-US"/>
        </w:rPr>
        <w:t>A description of the processor usage, such as the number of CPUs or the usage</w:t>
      </w:r>
      <w:r w:rsidR="00F666BE" w:rsidRPr="00444ADA">
        <w:rPr>
          <w:rFonts w:ascii="Palatino Linotype" w:hAnsi="Palatino Linotype"/>
          <w:lang w:val="en-US" w:eastAsia="en-US"/>
        </w:rPr>
        <w:t xml:space="preserve"> (possibly fractional)</w:t>
      </w:r>
      <w:r w:rsidRPr="00444ADA">
        <w:rPr>
          <w:rFonts w:ascii="Palatino Linotype" w:hAnsi="Palatino Linotype"/>
          <w:lang w:val="en-US" w:eastAsia="en-US"/>
        </w:rPr>
        <w:t xml:space="preserve"> of a GPU.</w:t>
      </w:r>
    </w:p>
    <w:p w14:paraId="4EA80F47" w14:textId="51E4E407" w:rsidR="006C6E39" w:rsidRPr="00444ADA" w:rsidRDefault="00DD3D6B" w:rsidP="004B5A60">
      <w:pPr>
        <w:rPr>
          <w:rFonts w:ascii="Palatino Linotype" w:hAnsi="Palatino Linotype"/>
          <w:lang w:val="en-US" w:eastAsia="en-US"/>
        </w:rPr>
      </w:pPr>
      <w:r w:rsidRPr="00444ADA">
        <w:rPr>
          <w:rFonts w:ascii="Palatino Linotype" w:hAnsi="Palatino Linotype"/>
          <w:lang w:val="en-US" w:eastAsia="en-US"/>
        </w:rPr>
        <w:t xml:space="preserve">For example, a project might have an Autodock meta-app, comprising several versions of Autodock for different platforms and GPUs.  </w:t>
      </w:r>
      <w:r w:rsidR="006B74E8" w:rsidRPr="00444ADA">
        <w:rPr>
          <w:rFonts w:ascii="Palatino Linotype" w:hAnsi="Palatino Linotype"/>
          <w:lang w:val="en-US" w:eastAsia="en-US"/>
        </w:rPr>
        <w:t>Many</w:t>
      </w:r>
      <w:r w:rsidRPr="00444ADA">
        <w:rPr>
          <w:rFonts w:ascii="Palatino Linotype" w:hAnsi="Palatino Linotype"/>
          <w:lang w:val="en-US" w:eastAsia="en-US"/>
        </w:rPr>
        <w:t xml:space="preserve"> projects have </w:t>
      </w:r>
      <w:r w:rsidR="006B74E8" w:rsidRPr="00444ADA">
        <w:rPr>
          <w:rFonts w:ascii="Palatino Linotype" w:hAnsi="Palatino Linotype"/>
          <w:lang w:val="en-US" w:eastAsia="en-US"/>
        </w:rPr>
        <w:t xml:space="preserve">meta-apps containing </w:t>
      </w:r>
      <w:r w:rsidRPr="00444ADA">
        <w:rPr>
          <w:rFonts w:ascii="Palatino Linotype" w:hAnsi="Palatino Linotype"/>
          <w:lang w:val="en-US" w:eastAsia="en-US"/>
        </w:rPr>
        <w:t>dozens of app versions.</w:t>
      </w:r>
      <w:r w:rsidR="006B74E8" w:rsidRPr="00444ADA">
        <w:rPr>
          <w:rFonts w:ascii="Palatino Linotype" w:hAnsi="Palatino Linotype"/>
          <w:lang w:val="en-US" w:eastAsia="en-US"/>
        </w:rPr>
        <w:t xml:space="preserve">  </w:t>
      </w:r>
      <w:r w:rsidR="006C6E39" w:rsidRPr="00444ADA">
        <w:rPr>
          <w:rFonts w:ascii="Palatino Linotype" w:hAnsi="Palatino Linotype"/>
          <w:lang w:val="en-US" w:eastAsia="en-US"/>
        </w:rPr>
        <w:t xml:space="preserve">Some </w:t>
      </w:r>
      <w:r w:rsidR="006B74E8" w:rsidRPr="00444ADA">
        <w:rPr>
          <w:rFonts w:ascii="Palatino Linotype" w:hAnsi="Palatino Linotype"/>
          <w:lang w:val="en-US" w:eastAsia="en-US"/>
        </w:rPr>
        <w:t xml:space="preserve">projects </w:t>
      </w:r>
      <w:r w:rsidR="00F36EA5" w:rsidRPr="00444ADA">
        <w:rPr>
          <w:rFonts w:ascii="Palatino Linotype" w:hAnsi="Palatino Linotype"/>
          <w:lang w:val="en-US" w:eastAsia="en-US"/>
        </w:rPr>
        <w:t>(like GPUGrid.net</w:t>
      </w:r>
      <w:r w:rsidR="006B74E8" w:rsidRPr="00444ADA">
        <w:rPr>
          <w:rFonts w:ascii="Palatino Linotype" w:hAnsi="Palatino Linotype"/>
          <w:lang w:val="en-US" w:eastAsia="en-US"/>
        </w:rPr>
        <w:t xml:space="preserve"> [</w:t>
      </w:r>
      <w:r w:rsidR="00C21FC5" w:rsidRPr="00444ADA">
        <w:rPr>
          <w:rFonts w:ascii="Palatino Linotype" w:hAnsi="Palatino Linotype"/>
          <w:lang w:val="en-US" w:eastAsia="en-US"/>
        </w:rPr>
        <w:t>5</w:t>
      </w:r>
      <w:r w:rsidR="006B74E8" w:rsidRPr="00444ADA">
        <w:rPr>
          <w:rFonts w:ascii="Palatino Linotype" w:hAnsi="Palatino Linotype"/>
          <w:lang w:val="en-US" w:eastAsia="en-US"/>
        </w:rPr>
        <w:t>]</w:t>
      </w:r>
      <w:r w:rsidR="00F36EA5" w:rsidRPr="00444ADA">
        <w:rPr>
          <w:rFonts w:ascii="Palatino Linotype" w:hAnsi="Palatino Linotype"/>
          <w:lang w:val="en-US" w:eastAsia="en-US"/>
        </w:rPr>
        <w:t xml:space="preserve">) </w:t>
      </w:r>
      <w:r w:rsidR="006C6E39" w:rsidRPr="00444ADA">
        <w:rPr>
          <w:rFonts w:ascii="Palatino Linotype" w:hAnsi="Palatino Linotype"/>
          <w:lang w:val="en-US" w:eastAsia="en-US"/>
        </w:rPr>
        <w:t>have only GPU applications</w:t>
      </w:r>
      <w:r w:rsidR="00F36EA5" w:rsidRPr="00444ADA">
        <w:rPr>
          <w:rFonts w:ascii="Palatino Linotype" w:hAnsi="Palatino Linotype"/>
          <w:lang w:val="en-US" w:eastAsia="en-US"/>
        </w:rPr>
        <w:t xml:space="preserve">; others </w:t>
      </w:r>
      <w:r w:rsidR="006C6E39" w:rsidRPr="00444ADA">
        <w:rPr>
          <w:rFonts w:ascii="Palatino Linotype" w:hAnsi="Palatino Linotype"/>
          <w:lang w:val="en-US" w:eastAsia="en-US"/>
        </w:rPr>
        <w:t>(like LHC@home</w:t>
      </w:r>
      <w:r w:rsidR="006B74E8" w:rsidRPr="00444ADA">
        <w:rPr>
          <w:rFonts w:ascii="Palatino Linotype" w:hAnsi="Palatino Linotype"/>
          <w:lang w:val="en-US" w:eastAsia="en-US"/>
        </w:rPr>
        <w:t xml:space="preserve"> [</w:t>
      </w:r>
      <w:r w:rsidR="00C21FC5" w:rsidRPr="00444ADA">
        <w:rPr>
          <w:rFonts w:ascii="Palatino Linotype" w:hAnsi="Palatino Linotype"/>
          <w:lang w:val="en-US" w:eastAsia="en-US"/>
        </w:rPr>
        <w:t>6</w:t>
      </w:r>
      <w:r w:rsidR="006B74E8" w:rsidRPr="00444ADA">
        <w:rPr>
          <w:rFonts w:ascii="Palatino Linotype" w:hAnsi="Palatino Linotype"/>
          <w:lang w:val="en-US" w:eastAsia="en-US"/>
        </w:rPr>
        <w:t>]</w:t>
      </w:r>
      <w:r w:rsidR="006C6E39" w:rsidRPr="00444ADA">
        <w:rPr>
          <w:rFonts w:ascii="Palatino Linotype" w:hAnsi="Palatino Linotype"/>
          <w:lang w:val="en-US" w:eastAsia="en-US"/>
        </w:rPr>
        <w:t xml:space="preserve">) have only VM </w:t>
      </w:r>
      <w:r w:rsidR="00F36EA5" w:rsidRPr="00444ADA">
        <w:rPr>
          <w:rFonts w:ascii="Palatino Linotype" w:hAnsi="Palatino Linotype"/>
          <w:lang w:val="en-US" w:eastAsia="en-US"/>
        </w:rPr>
        <w:t>applications. Thus, a particular volunteer device may be able to run jobs for some projects and not others.</w:t>
      </w:r>
    </w:p>
    <w:p w14:paraId="5B4771D0" w14:textId="6B6E63E8" w:rsidR="00ED2788" w:rsidRPr="00444ADA" w:rsidRDefault="00ED2788" w:rsidP="004B5A60">
      <w:pPr>
        <w:rPr>
          <w:rFonts w:ascii="Palatino Linotype" w:hAnsi="Palatino Linotype"/>
          <w:lang w:val="en-US" w:eastAsia="en-US"/>
        </w:rPr>
      </w:pPr>
      <w:r w:rsidRPr="00444ADA">
        <w:rPr>
          <w:rFonts w:ascii="Palatino Linotype" w:hAnsi="Palatino Linotype"/>
          <w:lang w:val="en-US" w:eastAsia="en-US"/>
        </w:rPr>
        <w:t xml:space="preserve">When the BOINC scheduler dispatches </w:t>
      </w:r>
      <w:r w:rsidR="00F666BE" w:rsidRPr="00444ADA">
        <w:rPr>
          <w:rFonts w:ascii="Palatino Linotype" w:hAnsi="Palatino Linotype"/>
          <w:lang w:val="en-US" w:eastAsia="en-US"/>
        </w:rPr>
        <w:t>a</w:t>
      </w:r>
      <w:r w:rsidRPr="00444ADA">
        <w:rPr>
          <w:rFonts w:ascii="Palatino Linotype" w:hAnsi="Palatino Linotype"/>
          <w:lang w:val="en-US" w:eastAsia="en-US"/>
        </w:rPr>
        <w:t xml:space="preserve"> job to a client, it selects </w:t>
      </w:r>
      <w:r w:rsidR="003A58F0" w:rsidRPr="00444ADA">
        <w:rPr>
          <w:rFonts w:ascii="Palatino Linotype" w:hAnsi="Palatino Linotype"/>
          <w:lang w:val="en-US" w:eastAsia="en-US"/>
        </w:rPr>
        <w:t>an</w:t>
      </w:r>
      <w:r w:rsidRPr="00444ADA">
        <w:rPr>
          <w:rFonts w:ascii="Palatino Linotype" w:hAnsi="Palatino Linotype"/>
          <w:lang w:val="en-US" w:eastAsia="en-US"/>
        </w:rPr>
        <w:t xml:space="preserve"> app versio</w:t>
      </w:r>
      <w:r w:rsidR="00F666BE" w:rsidRPr="00444ADA">
        <w:rPr>
          <w:rFonts w:ascii="Palatino Linotype" w:hAnsi="Palatino Linotype"/>
          <w:lang w:val="en-US" w:eastAsia="en-US"/>
        </w:rPr>
        <w:t>n</w:t>
      </w:r>
      <w:r w:rsidR="003A58F0" w:rsidRPr="00444ADA">
        <w:rPr>
          <w:rFonts w:ascii="Palatino Linotype" w:hAnsi="Palatino Linotype"/>
          <w:lang w:val="en-US" w:eastAsia="en-US"/>
        </w:rPr>
        <w:t xml:space="preserve"> to run the job with</w:t>
      </w:r>
      <w:r w:rsidR="00F666BE" w:rsidRPr="00444ADA">
        <w:rPr>
          <w:rFonts w:ascii="Palatino Linotype" w:hAnsi="Palatino Linotype"/>
          <w:lang w:val="en-US" w:eastAsia="en-US"/>
        </w:rPr>
        <w:t xml:space="preserve">.  It tries to use available resources, and </w:t>
      </w:r>
      <w:r w:rsidR="003A58F0" w:rsidRPr="00444ADA">
        <w:rPr>
          <w:rFonts w:ascii="Palatino Linotype" w:hAnsi="Palatino Linotype"/>
          <w:lang w:val="en-US" w:eastAsia="en-US"/>
        </w:rPr>
        <w:t xml:space="preserve">it tries </w:t>
      </w:r>
      <w:r w:rsidR="00F666BE" w:rsidRPr="00444ADA">
        <w:rPr>
          <w:rFonts w:ascii="Palatino Linotype" w:hAnsi="Palatino Linotype"/>
          <w:lang w:val="en-US" w:eastAsia="en-US"/>
        </w:rPr>
        <w:t xml:space="preserve">to choose the fastest version based on </w:t>
      </w:r>
      <w:r w:rsidR="00822BC9" w:rsidRPr="00444ADA">
        <w:rPr>
          <w:rFonts w:ascii="Palatino Linotype" w:hAnsi="Palatino Linotype"/>
          <w:lang w:val="en-US" w:eastAsia="en-US"/>
        </w:rPr>
        <w:t>data from previous jobs.</w:t>
      </w:r>
    </w:p>
    <w:p w14:paraId="1E366902" w14:textId="2D09858E" w:rsidR="00DB20EB" w:rsidRPr="00444ADA" w:rsidRDefault="008F463F" w:rsidP="004B5A60">
      <w:pPr>
        <w:rPr>
          <w:rFonts w:ascii="Palatino Linotype" w:hAnsi="Palatino Linotype"/>
          <w:lang w:val="en-US" w:eastAsia="en-US"/>
        </w:rPr>
      </w:pPr>
      <w:r w:rsidRPr="00444ADA">
        <w:rPr>
          <w:rFonts w:ascii="Palatino Linotype" w:hAnsi="Palatino Linotype"/>
          <w:lang w:val="en-US" w:eastAsia="en-US"/>
        </w:rPr>
        <w:t>Jobs have storage and</w:t>
      </w:r>
      <w:r w:rsidR="00DB20EB" w:rsidRPr="00444ADA">
        <w:rPr>
          <w:rFonts w:ascii="Palatino Linotype" w:hAnsi="Palatino Linotype"/>
          <w:lang w:val="en-US" w:eastAsia="en-US"/>
        </w:rPr>
        <w:t xml:space="preserve"> RAM requirements</w:t>
      </w:r>
      <w:r w:rsidRPr="00444ADA">
        <w:rPr>
          <w:rFonts w:ascii="Palatino Linotype" w:hAnsi="Palatino Linotype"/>
          <w:lang w:val="en-US" w:eastAsia="en-US"/>
        </w:rPr>
        <w:t xml:space="preserve"> and are dispatched only to qualifying devices.  They also have a </w:t>
      </w:r>
      <w:r w:rsidR="00DB20EB" w:rsidRPr="00444ADA">
        <w:rPr>
          <w:rFonts w:ascii="Palatino Linotype" w:hAnsi="Palatino Linotype"/>
          <w:lang w:val="en-US" w:eastAsia="en-US"/>
        </w:rPr>
        <w:t>FLOP</w:t>
      </w:r>
      <w:r w:rsidRPr="00444ADA">
        <w:rPr>
          <w:rFonts w:ascii="Palatino Linotype" w:hAnsi="Palatino Linotype"/>
          <w:lang w:val="en-US" w:eastAsia="en-US"/>
        </w:rPr>
        <w:t>s</w:t>
      </w:r>
      <w:r w:rsidR="00DB20EB" w:rsidRPr="00444ADA">
        <w:rPr>
          <w:rFonts w:ascii="Palatino Linotype" w:hAnsi="Palatino Linotype"/>
          <w:lang w:val="en-US" w:eastAsia="en-US"/>
        </w:rPr>
        <w:t xml:space="preserve"> estimate </w:t>
      </w:r>
      <w:r w:rsidRPr="00444ADA">
        <w:rPr>
          <w:rFonts w:ascii="Palatino Linotype" w:hAnsi="Palatino Linotype"/>
          <w:lang w:val="en-US" w:eastAsia="en-US"/>
        </w:rPr>
        <w:t xml:space="preserve">and a </w:t>
      </w:r>
      <w:r w:rsidR="00DB20EB" w:rsidRPr="00444ADA">
        <w:rPr>
          <w:rFonts w:ascii="Palatino Linotype" w:hAnsi="Palatino Linotype"/>
          <w:lang w:val="en-US" w:eastAsia="en-US"/>
        </w:rPr>
        <w:t>deadline</w:t>
      </w:r>
      <w:r w:rsidRPr="00444ADA">
        <w:rPr>
          <w:rFonts w:ascii="Palatino Linotype" w:hAnsi="Palatino Linotype"/>
          <w:lang w:val="en-US" w:eastAsia="en-US"/>
        </w:rPr>
        <w:t>.  The BOINC scheduler estimates the runtime on a device, and dispatches jobs only to devices that are likely to complete the job by the deadline.</w:t>
      </w:r>
    </w:p>
    <w:p w14:paraId="5EE6FBC0" w14:textId="28C4A485" w:rsidR="00F36EA5" w:rsidRPr="00444ADA" w:rsidRDefault="008F463F" w:rsidP="004B5A60">
      <w:pPr>
        <w:rPr>
          <w:rFonts w:ascii="Palatino Linotype" w:hAnsi="Palatino Linotype"/>
          <w:lang w:val="en-US" w:eastAsia="en-US"/>
        </w:rPr>
      </w:pPr>
      <w:r w:rsidRPr="00444ADA">
        <w:rPr>
          <w:rFonts w:ascii="Palatino Linotype" w:hAnsi="Palatino Linotype"/>
          <w:lang w:val="en-US" w:eastAsia="en-US"/>
        </w:rPr>
        <w:t>Because of these factors, it’s possible that</w:t>
      </w:r>
      <w:r w:rsidR="00DD3D6B" w:rsidRPr="00444ADA">
        <w:rPr>
          <w:rFonts w:ascii="Palatino Linotype" w:hAnsi="Palatino Linotype"/>
          <w:lang w:val="en-US" w:eastAsia="en-US"/>
        </w:rPr>
        <w:t xml:space="preserve">, at a particular time, </w:t>
      </w:r>
      <w:r w:rsidRPr="00444ADA">
        <w:rPr>
          <w:rFonts w:ascii="Palatino Linotype" w:hAnsi="Palatino Linotype"/>
          <w:lang w:val="en-US" w:eastAsia="en-US"/>
        </w:rPr>
        <w:t xml:space="preserve">a project </w:t>
      </w:r>
      <w:r w:rsidR="00DD3D6B" w:rsidRPr="00444ADA">
        <w:rPr>
          <w:rFonts w:ascii="Palatino Linotype" w:hAnsi="Palatino Linotype"/>
          <w:lang w:val="en-US" w:eastAsia="en-US"/>
        </w:rPr>
        <w:t>has</w:t>
      </w:r>
      <w:r w:rsidRPr="00444ADA">
        <w:rPr>
          <w:rFonts w:ascii="Palatino Linotype" w:hAnsi="Palatino Linotype"/>
          <w:lang w:val="en-US" w:eastAsia="en-US"/>
        </w:rPr>
        <w:t xml:space="preserve"> many queued jobs but none that can be dispatched to a particular device.</w:t>
      </w:r>
    </w:p>
    <w:p w14:paraId="41F226C2" w14:textId="28299516" w:rsidR="00F36EA5" w:rsidRPr="00444ADA" w:rsidRDefault="00F36EA5" w:rsidP="004B5A60">
      <w:pPr>
        <w:rPr>
          <w:rFonts w:ascii="Palatino Linotype" w:hAnsi="Palatino Linotype"/>
          <w:lang w:val="en-US" w:eastAsia="en-US"/>
        </w:rPr>
      </w:pPr>
      <w:r w:rsidRPr="00444ADA">
        <w:rPr>
          <w:rFonts w:ascii="Palatino Linotype" w:hAnsi="Palatino Linotype"/>
          <w:lang w:val="en-US" w:eastAsia="en-US"/>
        </w:rPr>
        <w:t>Job submissions at a project may change over time. Some projects have a</w:t>
      </w:r>
      <w:r w:rsidR="008F463F" w:rsidRPr="00444ADA">
        <w:rPr>
          <w:rFonts w:ascii="Palatino Linotype" w:hAnsi="Palatino Linotype"/>
          <w:lang w:val="en-US" w:eastAsia="en-US"/>
        </w:rPr>
        <w:t xml:space="preserve">n </w:t>
      </w:r>
      <w:r w:rsidRPr="00444ADA">
        <w:rPr>
          <w:rFonts w:ascii="Palatino Linotype" w:hAnsi="Palatino Linotype"/>
          <w:lang w:val="en-US" w:eastAsia="en-US"/>
        </w:rPr>
        <w:t>unbounded stream of jobs.</w:t>
      </w:r>
      <w:r w:rsidR="00A34C43" w:rsidRPr="00444ADA">
        <w:rPr>
          <w:rFonts w:ascii="Palatino Linotype" w:hAnsi="Palatino Linotype"/>
          <w:lang w:val="en-US" w:eastAsia="en-US"/>
        </w:rPr>
        <w:t xml:space="preserve">  Others may be sporadic: they might have large bursts of work, followed by weeks or months of inactivity.</w:t>
      </w:r>
    </w:p>
    <w:p w14:paraId="1D33F69D" w14:textId="4544F4EB" w:rsidR="00F36EA5" w:rsidRPr="00444ADA" w:rsidRDefault="00F36EA5" w:rsidP="00F36EA5">
      <w:pPr>
        <w:pStyle w:val="Heading2"/>
        <w:rPr>
          <w:rFonts w:ascii="Palatino Linotype" w:hAnsi="Palatino Linotype"/>
        </w:rPr>
      </w:pPr>
      <w:proofErr w:type="gramStart"/>
      <w:r w:rsidRPr="00444ADA">
        <w:rPr>
          <w:rFonts w:ascii="Palatino Linotype" w:hAnsi="Palatino Linotype"/>
        </w:rPr>
        <w:t>2.2  The</w:t>
      </w:r>
      <w:proofErr w:type="gramEnd"/>
      <w:r w:rsidRPr="00444ADA">
        <w:rPr>
          <w:rFonts w:ascii="Palatino Linotype" w:hAnsi="Palatino Linotype"/>
        </w:rPr>
        <w:t xml:space="preserve"> BOINC client</w:t>
      </w:r>
    </w:p>
    <w:p w14:paraId="009B064B" w14:textId="4B2F58FA" w:rsidR="006C6E39" w:rsidRPr="00444ADA" w:rsidRDefault="006C6E39" w:rsidP="004B5A60">
      <w:pPr>
        <w:rPr>
          <w:rFonts w:ascii="Palatino Linotype" w:hAnsi="Palatino Linotype"/>
          <w:lang w:val="en-US" w:eastAsia="en-US"/>
        </w:rPr>
      </w:pPr>
      <w:r w:rsidRPr="00444ADA">
        <w:rPr>
          <w:rFonts w:ascii="Palatino Linotype" w:hAnsi="Palatino Linotype"/>
          <w:lang w:val="en-US" w:eastAsia="en-US"/>
        </w:rPr>
        <w:lastRenderedPageBreak/>
        <w:t xml:space="preserve">The BOINC client runs on volunteer devices.  Versions of the BOINC client are available for all major </w:t>
      </w:r>
      <w:r w:rsidR="00C21FC5" w:rsidRPr="00444ADA">
        <w:rPr>
          <w:rFonts w:ascii="Palatino Linotype" w:hAnsi="Palatino Linotype"/>
          <w:lang w:val="en-US" w:eastAsia="en-US"/>
        </w:rPr>
        <w:t xml:space="preserve">computing </w:t>
      </w:r>
      <w:r w:rsidR="008F463F" w:rsidRPr="00444ADA">
        <w:rPr>
          <w:rFonts w:ascii="Palatino Linotype" w:hAnsi="Palatino Linotype"/>
          <w:lang w:val="en-US" w:eastAsia="en-US"/>
        </w:rPr>
        <w:t>platforms.</w:t>
      </w:r>
    </w:p>
    <w:p w14:paraId="3A1F3457" w14:textId="505B8757" w:rsidR="008F463F" w:rsidRPr="00444ADA" w:rsidRDefault="00D37106" w:rsidP="004B5A60">
      <w:pPr>
        <w:rPr>
          <w:rFonts w:ascii="Palatino Linotype" w:hAnsi="Palatino Linotype"/>
          <w:lang w:val="en-US" w:eastAsia="en-US"/>
        </w:rPr>
      </w:pPr>
      <w:r w:rsidRPr="00444ADA">
        <w:rPr>
          <w:rFonts w:ascii="Palatino Linotype" w:hAnsi="Palatino Linotype"/>
          <w:lang w:val="en-US" w:eastAsia="en-US"/>
        </w:rPr>
        <w:t xml:space="preserve">The volunteer can specify a set of “computing preferences” that control when computing </w:t>
      </w:r>
      <w:r w:rsidR="00822BC9" w:rsidRPr="00444ADA">
        <w:rPr>
          <w:rFonts w:ascii="Palatino Linotype" w:hAnsi="Palatino Linotype"/>
          <w:lang w:val="en-US" w:eastAsia="en-US"/>
        </w:rPr>
        <w:t xml:space="preserve">and file transfers </w:t>
      </w:r>
      <w:r w:rsidRPr="00444ADA">
        <w:rPr>
          <w:rFonts w:ascii="Palatino Linotype" w:hAnsi="Palatino Linotype"/>
          <w:lang w:val="en-US" w:eastAsia="en-US"/>
        </w:rPr>
        <w:t>can be done, how many CPUs can be used, how much RAM and storage can be used, and so on.</w:t>
      </w:r>
    </w:p>
    <w:p w14:paraId="6490505A" w14:textId="14620F49" w:rsidR="00D37106" w:rsidRPr="00444ADA" w:rsidRDefault="00F869FF" w:rsidP="004B5A60">
      <w:pPr>
        <w:rPr>
          <w:rFonts w:ascii="Palatino Linotype" w:hAnsi="Palatino Linotype"/>
          <w:lang w:val="en-US" w:eastAsia="en-US"/>
        </w:rPr>
      </w:pPr>
      <w:r w:rsidRPr="00444ADA">
        <w:rPr>
          <w:rFonts w:ascii="Palatino Linotype" w:hAnsi="Palatino Linotype"/>
          <w:lang w:val="en-US" w:eastAsia="en-US"/>
        </w:rPr>
        <w:t xml:space="preserve">Each device is modeled as a set of “processing resources”, each possibly with multiple instances. The </w:t>
      </w:r>
      <w:r w:rsidR="00A16E23" w:rsidRPr="00444ADA">
        <w:rPr>
          <w:rFonts w:ascii="Palatino Linotype" w:hAnsi="Palatino Linotype"/>
          <w:lang w:val="en-US" w:eastAsia="en-US"/>
        </w:rPr>
        <w:t>types of processing resources currently recognized by BOINC are CPUs, NVIDIA GPUS, AMD GPUs, and Intel GPUs</w:t>
      </w:r>
      <w:r w:rsidRPr="00444ADA">
        <w:rPr>
          <w:rFonts w:ascii="Palatino Linotype" w:hAnsi="Palatino Linotype"/>
          <w:lang w:val="en-US" w:eastAsia="en-US"/>
        </w:rPr>
        <w:t xml:space="preserve">.  </w:t>
      </w:r>
      <w:r w:rsidR="00D37106" w:rsidRPr="00444ADA">
        <w:rPr>
          <w:rFonts w:ascii="Palatino Linotype" w:hAnsi="Palatino Linotype"/>
          <w:lang w:val="en-US" w:eastAsia="en-US"/>
        </w:rPr>
        <w:t>The client maintains a queue of job</w:t>
      </w:r>
      <w:r w:rsidRPr="00444ADA">
        <w:rPr>
          <w:rFonts w:ascii="Palatino Linotype" w:hAnsi="Palatino Linotype"/>
          <w:lang w:val="en-US" w:eastAsia="en-US"/>
        </w:rPr>
        <w:t>s, each of which uses a subset of the processing resources.  The client runs jobs in a way that a) tries to fully utilize the available processing resources, b) tries to meet the deadlines of jobs, and c) respects limits on RAM usage based on the working-set size of jobs.</w:t>
      </w:r>
      <w:r w:rsidR="00822BC9" w:rsidRPr="00444ADA">
        <w:rPr>
          <w:rFonts w:ascii="Palatino Linotype" w:hAnsi="Palatino Linotype"/>
          <w:lang w:val="en-US" w:eastAsia="en-US"/>
        </w:rPr>
        <w:t xml:space="preserve">  It runs jobs at low process priority to minimize impact on system performance.</w:t>
      </w:r>
    </w:p>
    <w:p w14:paraId="55FD2519" w14:textId="7745E089" w:rsidR="00F869FF" w:rsidRPr="00444ADA" w:rsidRDefault="00F869FF" w:rsidP="00F869FF">
      <w:pPr>
        <w:rPr>
          <w:rFonts w:ascii="Palatino Linotype" w:hAnsi="Palatino Linotype"/>
          <w:lang w:val="en-US" w:eastAsia="en-US"/>
        </w:rPr>
      </w:pPr>
      <w:r w:rsidRPr="00444ADA">
        <w:rPr>
          <w:rFonts w:ascii="Palatino Linotype" w:hAnsi="Palatino Linotype"/>
          <w:lang w:val="en-US" w:eastAsia="en-US"/>
        </w:rPr>
        <w:t xml:space="preserve">A client can be “attached” to one or more projects. It maintains estimates of the duration of the remaining </w:t>
      </w:r>
      <w:r w:rsidR="00822BC9" w:rsidRPr="00444ADA">
        <w:rPr>
          <w:rFonts w:ascii="Palatino Linotype" w:hAnsi="Palatino Linotype"/>
          <w:lang w:val="en-US" w:eastAsia="en-US"/>
        </w:rPr>
        <w:t>jobs</w:t>
      </w:r>
      <w:r w:rsidRPr="00444ADA">
        <w:rPr>
          <w:rFonts w:ascii="Palatino Linotype" w:hAnsi="Palatino Linotype"/>
          <w:lang w:val="en-US" w:eastAsia="en-US"/>
        </w:rPr>
        <w:t xml:space="preserve"> for each processing resources.  When this falls below a threshold, it selects one of the attached projects and</w:t>
      </w:r>
      <w:r w:rsidR="00D928A5" w:rsidRPr="00444ADA">
        <w:rPr>
          <w:rFonts w:ascii="Palatino Linotype" w:hAnsi="Palatino Linotype"/>
          <w:lang w:val="en-US" w:eastAsia="en-US"/>
        </w:rPr>
        <w:t xml:space="preserve"> issues a “scheduler RPC” to its server, requesting jobs for one or more resources.  The reply to this RPC includes</w:t>
      </w:r>
      <w:r w:rsidR="00822BC9" w:rsidRPr="00444ADA">
        <w:rPr>
          <w:rFonts w:ascii="Palatino Linotype" w:hAnsi="Palatino Linotype"/>
          <w:lang w:val="en-US" w:eastAsia="en-US"/>
        </w:rPr>
        <w:t>, for each job,</w:t>
      </w:r>
      <w:r w:rsidR="00D928A5" w:rsidRPr="00444ADA">
        <w:rPr>
          <w:rFonts w:ascii="Palatino Linotype" w:hAnsi="Palatino Linotype"/>
          <w:lang w:val="en-US" w:eastAsia="en-US"/>
        </w:rPr>
        <w:t xml:space="preserve"> </w:t>
      </w:r>
      <w:r w:rsidR="00822BC9" w:rsidRPr="00444ADA">
        <w:rPr>
          <w:rFonts w:ascii="Palatino Linotype" w:hAnsi="Palatino Linotype"/>
          <w:lang w:val="en-US" w:eastAsia="en-US"/>
        </w:rPr>
        <w:t>URLs of</w:t>
      </w:r>
      <w:r w:rsidR="00D928A5" w:rsidRPr="00444ADA">
        <w:rPr>
          <w:rFonts w:ascii="Palatino Linotype" w:hAnsi="Palatino Linotype"/>
          <w:lang w:val="en-US" w:eastAsia="en-US"/>
        </w:rPr>
        <w:t xml:space="preserve"> the app version’s </w:t>
      </w:r>
      <w:proofErr w:type="gramStart"/>
      <w:r w:rsidR="00D928A5" w:rsidRPr="00444ADA">
        <w:rPr>
          <w:rFonts w:ascii="Palatino Linotype" w:hAnsi="Palatino Linotype"/>
          <w:lang w:val="en-US" w:eastAsia="en-US"/>
        </w:rPr>
        <w:t>files</w:t>
      </w:r>
      <w:proofErr w:type="gramEnd"/>
      <w:r w:rsidR="00D928A5" w:rsidRPr="00444ADA">
        <w:rPr>
          <w:rFonts w:ascii="Palatino Linotype" w:hAnsi="Palatino Linotype"/>
          <w:lang w:val="en-US" w:eastAsia="en-US"/>
        </w:rPr>
        <w:t xml:space="preserve"> and the job</w:t>
      </w:r>
      <w:r w:rsidR="00444ADA">
        <w:rPr>
          <w:rFonts w:ascii="Palatino Linotype" w:hAnsi="Palatino Linotype"/>
          <w:lang w:val="en-US" w:eastAsia="en-US"/>
        </w:rPr>
        <w:t>’s</w:t>
      </w:r>
      <w:r w:rsidR="00D928A5" w:rsidRPr="00444ADA">
        <w:rPr>
          <w:rFonts w:ascii="Palatino Linotype" w:hAnsi="Palatino Linotype"/>
          <w:lang w:val="en-US" w:eastAsia="en-US"/>
        </w:rPr>
        <w:t xml:space="preserve"> input files.  The client fetches these files and adds the jobs to the queue.  The scheduler RPC and file transfers all use HTTP so that the client can function behind firewalls.</w:t>
      </w:r>
    </w:p>
    <w:p w14:paraId="5F9AF02F" w14:textId="5ACBC0AC" w:rsidR="00F869FF" w:rsidRPr="00444ADA" w:rsidRDefault="00D928A5" w:rsidP="004B5A60">
      <w:pPr>
        <w:rPr>
          <w:rFonts w:ascii="Palatino Linotype" w:hAnsi="Palatino Linotype"/>
          <w:lang w:val="en-US" w:eastAsia="en-US"/>
        </w:rPr>
      </w:pPr>
      <w:r w:rsidRPr="00444ADA">
        <w:rPr>
          <w:rFonts w:ascii="Palatino Linotype" w:hAnsi="Palatino Linotype"/>
          <w:lang w:val="en-US" w:eastAsia="en-US"/>
        </w:rPr>
        <w:t xml:space="preserve">When the client is attached to a project, it caches the app version files so that these in general </w:t>
      </w:r>
      <w:r w:rsidR="00822BC9" w:rsidRPr="00444ADA">
        <w:rPr>
          <w:rFonts w:ascii="Palatino Linotype" w:hAnsi="Palatino Linotype"/>
          <w:lang w:val="en-US" w:eastAsia="en-US"/>
        </w:rPr>
        <w:t>are</w:t>
      </w:r>
      <w:r w:rsidRPr="00444ADA">
        <w:rPr>
          <w:rFonts w:ascii="Palatino Linotype" w:hAnsi="Palatino Linotype"/>
          <w:lang w:val="en-US" w:eastAsia="en-US"/>
        </w:rPr>
        <w:t xml:space="preserve"> downloaded only once.  There is also a provision for caching job input files that are used by multiple jobs.  </w:t>
      </w:r>
      <w:r w:rsidR="00822BC9" w:rsidRPr="00444ADA">
        <w:rPr>
          <w:rFonts w:ascii="Palatino Linotype" w:hAnsi="Palatino Linotype"/>
          <w:lang w:val="en-US" w:eastAsia="en-US"/>
        </w:rPr>
        <w:t>Thus</w:t>
      </w:r>
      <w:r w:rsidR="00C21FC5" w:rsidRPr="00444ADA">
        <w:rPr>
          <w:rFonts w:ascii="Palatino Linotype" w:hAnsi="Palatino Linotype"/>
          <w:lang w:val="en-US" w:eastAsia="en-US"/>
        </w:rPr>
        <w:t>,</w:t>
      </w:r>
      <w:r w:rsidRPr="00444ADA">
        <w:rPr>
          <w:rFonts w:ascii="Palatino Linotype" w:hAnsi="Palatino Linotype"/>
          <w:lang w:val="en-US" w:eastAsia="en-US"/>
        </w:rPr>
        <w:t xml:space="preserve"> each project has a “disk footprint” on the device</w:t>
      </w:r>
      <w:r w:rsidR="00C21FC5" w:rsidRPr="00444ADA">
        <w:rPr>
          <w:rFonts w:ascii="Palatino Linotype" w:hAnsi="Palatino Linotype"/>
          <w:lang w:val="en-US" w:eastAsia="en-US"/>
        </w:rPr>
        <w:t xml:space="preserve">; this </w:t>
      </w:r>
      <w:r w:rsidRPr="00444ADA">
        <w:rPr>
          <w:rFonts w:ascii="Palatino Linotype" w:hAnsi="Palatino Linotype"/>
          <w:lang w:val="en-US" w:eastAsia="en-US"/>
        </w:rPr>
        <w:t>may be many GB.</w:t>
      </w:r>
    </w:p>
    <w:p w14:paraId="2976F237" w14:textId="2A00E659" w:rsidR="00F36EA5" w:rsidRPr="00444ADA" w:rsidRDefault="00F36EA5" w:rsidP="00F36EA5">
      <w:pPr>
        <w:pStyle w:val="Heading2"/>
        <w:rPr>
          <w:rFonts w:ascii="Palatino Linotype" w:hAnsi="Palatino Linotype"/>
        </w:rPr>
      </w:pPr>
      <w:proofErr w:type="gramStart"/>
      <w:r w:rsidRPr="00444ADA">
        <w:rPr>
          <w:rFonts w:ascii="Palatino Linotype" w:hAnsi="Palatino Linotype"/>
        </w:rPr>
        <w:t>2.3  Account</w:t>
      </w:r>
      <w:proofErr w:type="gramEnd"/>
      <w:r w:rsidRPr="00444ADA">
        <w:rPr>
          <w:rFonts w:ascii="Palatino Linotype" w:hAnsi="Palatino Linotype"/>
        </w:rPr>
        <w:t xml:space="preserve"> managers</w:t>
      </w:r>
    </w:p>
    <w:p w14:paraId="084FB6F3" w14:textId="0CDA799D" w:rsidR="006F0A1B" w:rsidRPr="00444ADA" w:rsidRDefault="00D928A5" w:rsidP="00194940">
      <w:pPr>
        <w:rPr>
          <w:rFonts w:ascii="Palatino Linotype" w:hAnsi="Palatino Linotype"/>
          <w:noProof/>
          <w:lang w:val="en-US" w:eastAsia="en-US"/>
        </w:rPr>
      </w:pPr>
      <w:r w:rsidRPr="00444ADA">
        <w:rPr>
          <w:rFonts w:ascii="Palatino Linotype" w:hAnsi="Palatino Linotype"/>
          <w:lang w:val="en-US" w:eastAsia="en-US"/>
        </w:rPr>
        <w:t xml:space="preserve">Instead of attaching a client directly to projects, a </w:t>
      </w:r>
      <w:r w:rsidRPr="00444ADA">
        <w:rPr>
          <w:rFonts w:ascii="Palatino Linotype" w:hAnsi="Palatino Linotype"/>
          <w:noProof/>
          <w:lang w:val="en-US" w:eastAsia="en-US"/>
        </w:rPr>
        <w:t xml:space="preserve">volunteer can attach it to an intermediate called an “account manager” (AM).  </w:t>
      </w:r>
      <w:r w:rsidRPr="00444ADA">
        <w:rPr>
          <w:rFonts w:ascii="Palatino Linotype" w:hAnsi="Palatino Linotype"/>
          <w:lang w:val="en-US" w:eastAsia="en-US"/>
        </w:rPr>
        <w:t>This</w:t>
      </w:r>
      <w:r w:rsidR="00194940" w:rsidRPr="00444ADA">
        <w:rPr>
          <w:rFonts w:ascii="Palatino Linotype" w:hAnsi="Palatino Linotype"/>
          <w:lang w:val="en-US" w:eastAsia="en-US"/>
        </w:rPr>
        <w:t xml:space="preserve"> </w:t>
      </w:r>
      <w:r w:rsidRPr="00444ADA">
        <w:rPr>
          <w:rFonts w:ascii="Palatino Linotype" w:hAnsi="Palatino Linotype"/>
          <w:lang w:val="en-US" w:eastAsia="en-US"/>
        </w:rPr>
        <w:t>allows</w:t>
      </w:r>
      <w:r w:rsidR="00DD3D6B" w:rsidRPr="00444ADA">
        <w:rPr>
          <w:rFonts w:ascii="Palatino Linotype" w:hAnsi="Palatino Linotype"/>
          <w:lang w:val="en-US" w:eastAsia="en-US"/>
        </w:rPr>
        <w:t xml:space="preserve"> a level of indirection between clients and projects.</w:t>
      </w:r>
      <w:r w:rsidRPr="00444ADA">
        <w:rPr>
          <w:rFonts w:ascii="Palatino Linotype" w:hAnsi="Palatino Linotype"/>
          <w:lang w:val="en-US" w:eastAsia="en-US"/>
        </w:rPr>
        <w:t xml:space="preserve">  </w:t>
      </w:r>
      <w:r w:rsidR="006F0A1B" w:rsidRPr="00444ADA">
        <w:rPr>
          <w:rFonts w:ascii="Palatino Linotype" w:hAnsi="Palatino Linotype"/>
          <w:noProof/>
          <w:lang w:val="en-US" w:eastAsia="en-US"/>
        </w:rPr>
        <w:t xml:space="preserve">The BOINC client periodically (typically once per day) issues an “account manager RPC” to the AM.  The RPC reply contains a list of projects to which the client should attach.  The client then </w:t>
      </w:r>
      <w:r w:rsidR="002C6B3B" w:rsidRPr="00444ADA">
        <w:rPr>
          <w:rFonts w:ascii="Palatino Linotype" w:hAnsi="Palatino Linotype"/>
          <w:noProof/>
          <w:lang w:val="en-US" w:eastAsia="en-US"/>
        </w:rPr>
        <w:t>communicates with</w:t>
      </w:r>
      <w:r w:rsidR="006F0A1B" w:rsidRPr="00444ADA">
        <w:rPr>
          <w:rFonts w:ascii="Palatino Linotype" w:hAnsi="Palatino Linotype"/>
          <w:noProof/>
          <w:lang w:val="en-US" w:eastAsia="en-US"/>
        </w:rPr>
        <w:t xml:space="preserve"> those projects to get and report jobs; see Figure 1.</w:t>
      </w:r>
    </w:p>
    <w:p w14:paraId="6DED47AF" w14:textId="6DE23410" w:rsidR="006F0A1B" w:rsidRPr="00444ADA" w:rsidRDefault="00F21E29" w:rsidP="008C1123">
      <w:pPr>
        <w:jc w:val="center"/>
        <w:rPr>
          <w:rFonts w:ascii="Palatino Linotype" w:hAnsi="Palatino Linotype"/>
          <w:noProof/>
          <w:lang w:val="en-US" w:eastAsia="en-US"/>
        </w:rPr>
      </w:pPr>
      <w:r w:rsidRPr="00444ADA">
        <w:rPr>
          <w:rFonts w:ascii="Palatino Linotype" w:hAnsi="Palatino Linotype"/>
          <w:noProof/>
          <w:lang w:val="en-US" w:eastAsia="en-US"/>
        </w:rPr>
        <w:drawing>
          <wp:inline distT="0" distB="0" distL="0" distR="0" wp14:anchorId="2567ABA2" wp14:editId="31C7E07E">
            <wp:extent cx="2743200" cy="1577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577340"/>
                    </a:xfrm>
                    <a:prstGeom prst="rect">
                      <a:avLst/>
                    </a:prstGeom>
                    <a:noFill/>
                    <a:ln>
                      <a:noFill/>
                    </a:ln>
                  </pic:spPr>
                </pic:pic>
              </a:graphicData>
            </a:graphic>
          </wp:inline>
        </w:drawing>
      </w:r>
    </w:p>
    <w:p w14:paraId="42E3EB4D" w14:textId="77777777" w:rsidR="006F0A1B" w:rsidRPr="00444ADA" w:rsidRDefault="006F0A1B" w:rsidP="006F0A1B">
      <w:pPr>
        <w:jc w:val="center"/>
        <w:rPr>
          <w:rFonts w:ascii="Palatino Linotype" w:hAnsi="Palatino Linotype"/>
          <w:b/>
          <w:noProof/>
          <w:lang w:val="en-US" w:eastAsia="en-US"/>
        </w:rPr>
      </w:pPr>
      <w:r w:rsidRPr="00444ADA">
        <w:rPr>
          <w:rFonts w:ascii="Palatino Linotype" w:hAnsi="Palatino Linotype"/>
          <w:b/>
          <w:noProof/>
          <w:lang w:val="en-US" w:eastAsia="en-US"/>
        </w:rPr>
        <w:t>Figure 1: BOINC’s account manager architecture.</w:t>
      </w:r>
    </w:p>
    <w:p w14:paraId="57A9E672" w14:textId="2CDF8BAA" w:rsidR="00D928A5" w:rsidRPr="00444ADA" w:rsidRDefault="00D928A5" w:rsidP="00CF0010">
      <w:pPr>
        <w:rPr>
          <w:rFonts w:ascii="Palatino Linotype" w:hAnsi="Palatino Linotype"/>
          <w:lang w:val="en-US" w:eastAsia="en-US"/>
        </w:rPr>
      </w:pPr>
      <w:r w:rsidRPr="00444ADA">
        <w:rPr>
          <w:rFonts w:ascii="Palatino Linotype" w:hAnsi="Palatino Linotype"/>
          <w:noProof/>
          <w:lang w:val="en-US" w:eastAsia="en-US"/>
        </w:rPr>
        <w:t>The AM architecture was originally introduced to support web sites that let users browse and select project</w:t>
      </w:r>
      <w:r w:rsidR="00BB7658" w:rsidRPr="00444ADA">
        <w:rPr>
          <w:rFonts w:ascii="Palatino Linotype" w:hAnsi="Palatino Linotype"/>
          <w:noProof/>
          <w:lang w:val="en-US" w:eastAsia="en-US"/>
        </w:rPr>
        <w:t>s</w:t>
      </w:r>
      <w:r w:rsidRPr="00444ADA">
        <w:rPr>
          <w:rFonts w:ascii="Palatino Linotype" w:hAnsi="Palatino Linotype"/>
          <w:noProof/>
          <w:lang w:val="en-US" w:eastAsia="en-US"/>
        </w:rPr>
        <w:t>: Gridrepublic, BAM!, and GRCPool [</w:t>
      </w:r>
      <w:r w:rsidR="00C21FC5" w:rsidRPr="00444ADA">
        <w:rPr>
          <w:rFonts w:ascii="Palatino Linotype" w:hAnsi="Palatino Linotype"/>
          <w:noProof/>
          <w:lang w:val="en-US" w:eastAsia="en-US"/>
        </w:rPr>
        <w:t>9, 10, 12</w:t>
      </w:r>
      <w:r w:rsidRPr="00444ADA">
        <w:rPr>
          <w:rFonts w:ascii="Palatino Linotype" w:hAnsi="Palatino Linotype"/>
          <w:noProof/>
          <w:lang w:val="en-US" w:eastAsia="en-US"/>
        </w:rPr>
        <w:t>].  We extended the architecture to support Science United</w:t>
      </w:r>
      <w:r w:rsidR="00BB7658" w:rsidRPr="00444ADA">
        <w:rPr>
          <w:rFonts w:ascii="Palatino Linotype" w:hAnsi="Palatino Linotype"/>
          <w:noProof/>
          <w:lang w:val="en-US" w:eastAsia="en-US"/>
        </w:rPr>
        <w:t>, in which users don’t explicitly select projects.</w:t>
      </w:r>
    </w:p>
    <w:p w14:paraId="24A8015D" w14:textId="4622FCCE" w:rsidR="00D928A5" w:rsidRPr="00444ADA" w:rsidRDefault="00D928A5" w:rsidP="00CF0010">
      <w:pPr>
        <w:rPr>
          <w:rFonts w:ascii="Palatino Linotype" w:hAnsi="Palatino Linotype"/>
          <w:lang w:val="en-US" w:eastAsia="en-US"/>
        </w:rPr>
      </w:pPr>
      <w:r w:rsidRPr="00444ADA">
        <w:rPr>
          <w:rFonts w:ascii="Palatino Linotype" w:hAnsi="Palatino Linotype"/>
          <w:lang w:val="en-US" w:eastAsia="en-US"/>
        </w:rPr>
        <w:t>The account manager RPC request message includes</w:t>
      </w:r>
      <w:r w:rsidR="002C6B3B" w:rsidRPr="00444ADA">
        <w:rPr>
          <w:rFonts w:ascii="Palatino Linotype" w:hAnsi="Palatino Linotype"/>
          <w:lang w:val="en-US" w:eastAsia="en-US"/>
        </w:rPr>
        <w:t xml:space="preserve"> a detailed description of the device: its processing resources, software versions, and so on.  It also includes a list of the projects to which the client is attached, </w:t>
      </w:r>
      <w:r w:rsidR="002C6B3B" w:rsidRPr="00444ADA">
        <w:rPr>
          <w:rFonts w:ascii="Palatino Linotype" w:hAnsi="Palatino Linotype"/>
          <w:lang w:val="en-US" w:eastAsia="en-US"/>
        </w:rPr>
        <w:lastRenderedPageBreak/>
        <w:t xml:space="preserve">and for each project, the amount of recent computing done and whether recent scheduler RPCs failed to return work; see section </w:t>
      </w:r>
      <w:r w:rsidR="00BB7658" w:rsidRPr="00444ADA">
        <w:rPr>
          <w:rFonts w:ascii="Palatino Linotype" w:hAnsi="Palatino Linotype"/>
          <w:lang w:val="en-US" w:eastAsia="en-US"/>
        </w:rPr>
        <w:t>4.5</w:t>
      </w:r>
      <w:r w:rsidR="002C6B3B" w:rsidRPr="00444ADA">
        <w:rPr>
          <w:rFonts w:ascii="Palatino Linotype" w:hAnsi="Palatino Linotype"/>
          <w:lang w:val="en-US" w:eastAsia="en-US"/>
        </w:rPr>
        <w:t>.</w:t>
      </w:r>
    </w:p>
    <w:p w14:paraId="48D02046" w14:textId="5013F875" w:rsidR="00444ADA" w:rsidRPr="008F779F" w:rsidRDefault="002C6B3B" w:rsidP="008F779F">
      <w:pPr>
        <w:rPr>
          <w:rFonts w:ascii="Palatino Linotype" w:hAnsi="Palatino Linotype"/>
          <w:lang w:val="en-US" w:eastAsia="en-US"/>
        </w:rPr>
      </w:pPr>
      <w:r w:rsidRPr="00444ADA">
        <w:rPr>
          <w:rFonts w:ascii="Palatino Linotype" w:hAnsi="Palatino Linotype"/>
          <w:lang w:val="en-US" w:eastAsia="en-US"/>
        </w:rPr>
        <w:t xml:space="preserve">The RPC reply message includes a list of projects to which the client should attach.  Each project descriptor can include a flag telling the client to finish any queued jobs for that project and then detach from it.  The descriptor can also include flags </w:t>
      </w:r>
      <w:r w:rsidR="00BB7658" w:rsidRPr="00444ADA">
        <w:rPr>
          <w:rFonts w:ascii="Palatino Linotype" w:hAnsi="Palatino Linotype"/>
          <w:lang w:val="en-US" w:eastAsia="en-US"/>
        </w:rPr>
        <w:t>for each</w:t>
      </w:r>
      <w:r w:rsidRPr="00444ADA">
        <w:rPr>
          <w:rFonts w:ascii="Palatino Linotype" w:hAnsi="Palatino Linotype"/>
          <w:lang w:val="en-US" w:eastAsia="en-US"/>
        </w:rPr>
        <w:t xml:space="preserve"> processing resource, indicating whether the client should request jobs for that resource from the project.</w:t>
      </w:r>
      <w:r w:rsidR="00551CE8" w:rsidRPr="00444ADA">
        <w:rPr>
          <w:rFonts w:ascii="Palatino Linotype" w:hAnsi="Palatino Linotype"/>
          <w:lang w:val="en-US" w:eastAsia="en-US"/>
        </w:rPr>
        <w:t xml:space="preserve">  Thus, an </w:t>
      </w:r>
      <w:r w:rsidRPr="00444ADA">
        <w:rPr>
          <w:rFonts w:ascii="Palatino Linotype" w:hAnsi="Palatino Linotype"/>
          <w:lang w:val="en-US" w:eastAsia="en-US"/>
        </w:rPr>
        <w:t xml:space="preserve">account manager </w:t>
      </w:r>
      <w:r w:rsidR="00551CE8" w:rsidRPr="00444ADA">
        <w:rPr>
          <w:rFonts w:ascii="Palatino Linotype" w:hAnsi="Palatino Linotype"/>
          <w:lang w:val="en-US" w:eastAsia="en-US"/>
        </w:rPr>
        <w:t xml:space="preserve">can </w:t>
      </w:r>
      <w:r w:rsidRPr="00444ADA">
        <w:rPr>
          <w:rFonts w:ascii="Palatino Linotype" w:hAnsi="Palatino Linotype"/>
          <w:lang w:val="en-US" w:eastAsia="en-US"/>
        </w:rPr>
        <w:t>control precisely how the device’s processing resources are allocated to projects.</w:t>
      </w:r>
    </w:p>
    <w:p w14:paraId="05648DF6" w14:textId="6A1F2B61"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3   Science United</w:t>
      </w:r>
    </w:p>
    <w:p w14:paraId="5644B2B3" w14:textId="77777777" w:rsidR="001B1BCE" w:rsidRPr="00444ADA" w:rsidRDefault="003240E0" w:rsidP="003240E0">
      <w:pPr>
        <w:rPr>
          <w:rFonts w:ascii="Palatino Linotype" w:hAnsi="Palatino Linotype"/>
          <w:noProof/>
          <w:lang w:val="en-US" w:eastAsia="en-US"/>
        </w:rPr>
      </w:pPr>
      <w:r w:rsidRPr="00444ADA">
        <w:rPr>
          <w:rFonts w:ascii="Palatino Linotype" w:hAnsi="Palatino Linotype"/>
          <w:noProof/>
          <w:lang w:val="en-US" w:eastAsia="en-US"/>
        </w:rPr>
        <w:t>In BOINC’s original</w:t>
      </w:r>
      <w:r w:rsidR="00194940"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model, </w:t>
      </w:r>
      <w:r w:rsidR="00963992" w:rsidRPr="00444ADA">
        <w:rPr>
          <w:rFonts w:ascii="Palatino Linotype" w:hAnsi="Palatino Linotype"/>
          <w:noProof/>
          <w:lang w:val="en-US" w:eastAsia="en-US"/>
        </w:rPr>
        <w:t xml:space="preserve">a </w:t>
      </w:r>
      <w:r w:rsidRPr="00444ADA">
        <w:rPr>
          <w:rFonts w:ascii="Palatino Linotype" w:hAnsi="Palatino Linotype"/>
          <w:noProof/>
          <w:lang w:val="en-US" w:eastAsia="en-US"/>
        </w:rPr>
        <w:t>project recruit</w:t>
      </w:r>
      <w:r w:rsidR="00963992" w:rsidRPr="00444ADA">
        <w:rPr>
          <w:rFonts w:ascii="Palatino Linotype" w:hAnsi="Palatino Linotype"/>
          <w:noProof/>
          <w:lang w:val="en-US" w:eastAsia="en-US"/>
        </w:rPr>
        <w:t>s</w:t>
      </w:r>
      <w:r w:rsidRPr="00444ADA">
        <w:rPr>
          <w:rFonts w:ascii="Palatino Linotype" w:hAnsi="Palatino Linotype"/>
          <w:noProof/>
          <w:lang w:val="en-US" w:eastAsia="en-US"/>
        </w:rPr>
        <w:t xml:space="preserve"> volunteers by publicizing </w:t>
      </w:r>
      <w:r w:rsidR="00963992" w:rsidRPr="00444ADA">
        <w:rPr>
          <w:rFonts w:ascii="Palatino Linotype" w:hAnsi="Palatino Linotype"/>
          <w:noProof/>
          <w:lang w:val="en-US" w:eastAsia="en-US"/>
        </w:rPr>
        <w:t>itself</w:t>
      </w:r>
      <w:r w:rsidRPr="00444ADA">
        <w:rPr>
          <w:rFonts w:ascii="Palatino Linotype" w:hAnsi="Palatino Linotype"/>
          <w:noProof/>
          <w:lang w:val="en-US" w:eastAsia="en-US"/>
        </w:rPr>
        <w:t xml:space="preserve"> and creating web pages describing </w:t>
      </w:r>
      <w:r w:rsidR="00963992" w:rsidRPr="00444ADA">
        <w:rPr>
          <w:rFonts w:ascii="Palatino Linotype" w:hAnsi="Palatino Linotype"/>
          <w:noProof/>
          <w:lang w:val="en-US" w:eastAsia="en-US"/>
        </w:rPr>
        <w:t>its</w:t>
      </w:r>
      <w:r w:rsidRPr="00444ADA">
        <w:rPr>
          <w:rFonts w:ascii="Palatino Linotype" w:hAnsi="Palatino Linotype"/>
          <w:noProof/>
          <w:lang w:val="en-US" w:eastAsia="en-US"/>
        </w:rPr>
        <w:t xml:space="preserve"> research. Volunteers survey available projects, and attach their clients to one or more.</w:t>
      </w:r>
    </w:p>
    <w:p w14:paraId="5A531E8F" w14:textId="211519CF" w:rsidR="003240E0" w:rsidRPr="00444ADA" w:rsidRDefault="003240E0" w:rsidP="003240E0">
      <w:pPr>
        <w:rPr>
          <w:rFonts w:ascii="Palatino Linotype" w:hAnsi="Palatino Linotype"/>
          <w:noProof/>
          <w:lang w:val="en-US" w:eastAsia="en-US"/>
        </w:rPr>
      </w:pPr>
      <w:r w:rsidRPr="00444ADA">
        <w:rPr>
          <w:rFonts w:ascii="Palatino Linotype" w:hAnsi="Palatino Linotype"/>
          <w:noProof/>
          <w:lang w:val="en-US" w:eastAsia="en-US"/>
        </w:rPr>
        <w:t>The intention of this model was to create a “</w:t>
      </w:r>
      <w:r w:rsidR="00194940" w:rsidRPr="00444ADA">
        <w:rPr>
          <w:rFonts w:ascii="Palatino Linotype" w:hAnsi="Palatino Linotype"/>
          <w:noProof/>
          <w:lang w:val="en-US" w:eastAsia="en-US"/>
        </w:rPr>
        <w:t xml:space="preserve">free </w:t>
      </w:r>
      <w:r w:rsidRPr="00444ADA">
        <w:rPr>
          <w:rFonts w:ascii="Palatino Linotype" w:hAnsi="Palatino Linotype"/>
          <w:noProof/>
          <w:lang w:val="en-US" w:eastAsia="en-US"/>
        </w:rPr>
        <w:t xml:space="preserve">market” in which scientists compete for computing power by promoting themselves and their research, and volunteers decide, based on their personal values and interests, </w:t>
      </w:r>
      <w:r w:rsidR="00BB7658" w:rsidRPr="00444ADA">
        <w:rPr>
          <w:rFonts w:ascii="Palatino Linotype" w:hAnsi="Palatino Linotype"/>
          <w:noProof/>
          <w:lang w:val="en-US" w:eastAsia="en-US"/>
        </w:rPr>
        <w:t>which projects to support</w:t>
      </w:r>
      <w:r w:rsidRPr="00444ADA">
        <w:rPr>
          <w:rFonts w:ascii="Palatino Linotype" w:hAnsi="Palatino Linotype"/>
          <w:noProof/>
          <w:lang w:val="en-US" w:eastAsia="en-US"/>
        </w:rPr>
        <w:t xml:space="preserve">. </w:t>
      </w:r>
      <w:r w:rsidR="007B22EE" w:rsidRPr="00444ADA">
        <w:rPr>
          <w:rFonts w:ascii="Palatino Linotype" w:hAnsi="Palatino Linotype"/>
          <w:noProof/>
          <w:lang w:val="en-US" w:eastAsia="en-US"/>
        </w:rPr>
        <w:t>The</w:t>
      </w:r>
      <w:r w:rsidRPr="00444ADA">
        <w:rPr>
          <w:rFonts w:ascii="Palatino Linotype" w:hAnsi="Palatino Linotype"/>
          <w:noProof/>
          <w:lang w:val="en-US" w:eastAsia="en-US"/>
        </w:rPr>
        <w:t xml:space="preserve"> goal was that VC would divide computing power among scientists based on the aggregated knowledge and values of the public.  This was inspired by the Iowa Political Stock Market, which used an analogous approach to predicting election results, with the viewpoint that “Markets allocate scarce resources to their most valued use” [</w:t>
      </w:r>
      <w:r w:rsidR="00C21FC5" w:rsidRPr="00444ADA">
        <w:rPr>
          <w:rFonts w:ascii="Palatino Linotype" w:hAnsi="Palatino Linotype"/>
          <w:noProof/>
          <w:lang w:val="en-US" w:eastAsia="en-US"/>
        </w:rPr>
        <w:t>7</w:t>
      </w:r>
      <w:r w:rsidRPr="00444ADA">
        <w:rPr>
          <w:rFonts w:ascii="Palatino Linotype" w:hAnsi="Palatino Linotype"/>
          <w:noProof/>
          <w:lang w:val="en-US" w:eastAsia="en-US"/>
        </w:rPr>
        <w:t>].</w:t>
      </w:r>
    </w:p>
    <w:p w14:paraId="0D240301" w14:textId="1D1B6887" w:rsidR="003240E0" w:rsidRPr="00444ADA" w:rsidRDefault="00963992" w:rsidP="006F0A1B">
      <w:pPr>
        <w:rPr>
          <w:rFonts w:ascii="Palatino Linotype" w:hAnsi="Palatino Linotype"/>
          <w:noProof/>
          <w:lang w:val="en-US" w:eastAsia="en-US"/>
        </w:rPr>
      </w:pPr>
      <w:r w:rsidRPr="00444ADA">
        <w:rPr>
          <w:rFonts w:ascii="Palatino Linotype" w:hAnsi="Palatino Linotype"/>
          <w:noProof/>
          <w:lang w:val="en-US" w:eastAsia="en-US"/>
        </w:rPr>
        <w:t>The</w:t>
      </w:r>
      <w:r w:rsidR="003240E0"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free market </w:t>
      </w:r>
      <w:r w:rsidR="003240E0" w:rsidRPr="00444ADA">
        <w:rPr>
          <w:rFonts w:ascii="Palatino Linotype" w:hAnsi="Palatino Linotype"/>
          <w:noProof/>
          <w:lang w:val="en-US" w:eastAsia="en-US"/>
        </w:rPr>
        <w:t>model did not work as intended</w:t>
      </w:r>
      <w:r w:rsidR="00BD6508" w:rsidRPr="00444ADA">
        <w:rPr>
          <w:rFonts w:ascii="Palatino Linotype" w:hAnsi="Palatino Linotype"/>
          <w:noProof/>
          <w:lang w:val="en-US" w:eastAsia="en-US"/>
        </w:rPr>
        <w:t>. Most volunteers “lock</w:t>
      </w:r>
      <w:r w:rsidR="001B1BCE" w:rsidRPr="00444ADA">
        <w:rPr>
          <w:rFonts w:ascii="Palatino Linotype" w:hAnsi="Palatino Linotype"/>
          <w:noProof/>
          <w:lang w:val="en-US" w:eastAsia="en-US"/>
        </w:rPr>
        <w:t>ed</w:t>
      </w:r>
      <w:r w:rsidR="00BD6508" w:rsidRPr="00444ADA">
        <w:rPr>
          <w:rFonts w:ascii="Palatino Linotype" w:hAnsi="Palatino Linotype"/>
          <w:noProof/>
          <w:lang w:val="en-US" w:eastAsia="en-US"/>
        </w:rPr>
        <w:t xml:space="preserve"> in” to a few projects and d</w:t>
      </w:r>
      <w:r w:rsidR="001B1BCE" w:rsidRPr="00444ADA">
        <w:rPr>
          <w:rFonts w:ascii="Palatino Linotype" w:hAnsi="Palatino Linotype"/>
          <w:noProof/>
          <w:lang w:val="en-US" w:eastAsia="en-US"/>
        </w:rPr>
        <w:t>id</w:t>
      </w:r>
      <w:r w:rsidR="00BD6508" w:rsidRPr="00444ADA">
        <w:rPr>
          <w:rFonts w:ascii="Palatino Linotype" w:hAnsi="Palatino Linotype"/>
          <w:noProof/>
          <w:lang w:val="en-US" w:eastAsia="en-US"/>
        </w:rPr>
        <w:t>n’t seek out new ones [</w:t>
      </w:r>
      <w:r w:rsidR="00C21FC5" w:rsidRPr="00444ADA">
        <w:rPr>
          <w:rFonts w:ascii="Palatino Linotype" w:hAnsi="Palatino Linotype"/>
          <w:noProof/>
          <w:lang w:val="en-US" w:eastAsia="en-US"/>
        </w:rPr>
        <w:t>8</w:t>
      </w:r>
      <w:r w:rsidR="00BD6508" w:rsidRPr="00444ADA">
        <w:rPr>
          <w:rFonts w:ascii="Palatino Linotype" w:hAnsi="Palatino Linotype"/>
          <w:noProof/>
          <w:lang w:val="en-US" w:eastAsia="en-US"/>
        </w:rPr>
        <w:t xml:space="preserve">].  </w:t>
      </w:r>
      <w:r w:rsidR="001B1BCE" w:rsidRPr="00444ADA">
        <w:rPr>
          <w:rFonts w:ascii="Palatino Linotype" w:hAnsi="Palatino Linotype"/>
          <w:noProof/>
          <w:lang w:val="en-US" w:eastAsia="en-US"/>
        </w:rPr>
        <w:t>Also, i</w:t>
      </w:r>
      <w:r w:rsidR="00BD6508" w:rsidRPr="00444ADA">
        <w:rPr>
          <w:rFonts w:ascii="Palatino Linotype" w:hAnsi="Palatino Linotype"/>
          <w:noProof/>
          <w:lang w:val="en-US" w:eastAsia="en-US"/>
        </w:rPr>
        <w:t>n spite of the prospect of cheap computing power, relatively few scientists created BOINC projects.</w:t>
      </w:r>
      <w:r w:rsidR="00BB7658" w:rsidRPr="00444ADA">
        <w:rPr>
          <w:rFonts w:ascii="Palatino Linotype" w:hAnsi="Palatino Linotype"/>
          <w:noProof/>
          <w:lang w:val="en-US" w:eastAsia="en-US"/>
        </w:rPr>
        <w:t xml:space="preserve">  </w:t>
      </w:r>
      <w:r w:rsidR="001B1BCE" w:rsidRPr="00444ADA">
        <w:rPr>
          <w:rFonts w:ascii="Palatino Linotype" w:hAnsi="Palatino Linotype"/>
          <w:noProof/>
          <w:lang w:val="en-US" w:eastAsia="en-US"/>
        </w:rPr>
        <w:t>In retrospect this is understandable</w:t>
      </w:r>
      <w:r w:rsidR="00BD6508" w:rsidRPr="00444ADA">
        <w:rPr>
          <w:rFonts w:ascii="Palatino Linotype" w:hAnsi="Palatino Linotype"/>
          <w:noProof/>
          <w:lang w:val="en-US" w:eastAsia="en-US"/>
        </w:rPr>
        <w:t>.  In the free-market model, creating a project is risky: there's a substantial investment [</w:t>
      </w:r>
      <w:r w:rsidR="00C21FC5" w:rsidRPr="00444ADA">
        <w:rPr>
          <w:rFonts w:ascii="Palatino Linotype" w:hAnsi="Palatino Linotype"/>
          <w:noProof/>
          <w:lang w:val="en-US" w:eastAsia="en-US"/>
        </w:rPr>
        <w:t>11</w:t>
      </w:r>
      <w:r w:rsidR="00BD6508" w:rsidRPr="00444ADA">
        <w:rPr>
          <w:rFonts w:ascii="Palatino Linotype" w:hAnsi="Palatino Linotype"/>
          <w:noProof/>
          <w:lang w:val="en-US" w:eastAsia="en-US"/>
        </w:rPr>
        <w:t xml:space="preserve">], with no guarantee of any return, since no one may volunteer. The model requires that projects publicize themselves, demanding resources and skills (media relations, web design, outreach) that are not readily available to most scientists.  </w:t>
      </w:r>
      <w:r w:rsidR="001B1BCE" w:rsidRPr="00444ADA">
        <w:rPr>
          <w:rFonts w:ascii="Palatino Linotype" w:hAnsi="Palatino Linotype"/>
          <w:noProof/>
          <w:lang w:val="en-US" w:eastAsia="en-US"/>
        </w:rPr>
        <w:t>Volunteers demand</w:t>
      </w:r>
      <w:r w:rsidR="00BD6508" w:rsidRPr="00444ADA">
        <w:rPr>
          <w:rFonts w:ascii="Palatino Linotype" w:hAnsi="Palatino Linotype"/>
          <w:noProof/>
          <w:lang w:val="en-US" w:eastAsia="en-US"/>
        </w:rPr>
        <w:t xml:space="preserve"> a steady supply of jobs, and the computing needs of many research groups are sporadic.</w:t>
      </w:r>
    </w:p>
    <w:p w14:paraId="7F5C4BBE" w14:textId="2EDA1148" w:rsidR="00611389" w:rsidRPr="00444ADA" w:rsidRDefault="001B1BCE" w:rsidP="00611389">
      <w:pPr>
        <w:rPr>
          <w:rFonts w:ascii="Palatino Linotype" w:hAnsi="Palatino Linotype"/>
          <w:noProof/>
          <w:lang w:val="en-US" w:eastAsia="en-US"/>
        </w:rPr>
      </w:pPr>
      <w:r w:rsidRPr="00444ADA">
        <w:rPr>
          <w:rFonts w:ascii="Palatino Linotype" w:hAnsi="Palatino Linotype"/>
          <w:noProof/>
          <w:lang w:val="en-US" w:eastAsia="en-US"/>
        </w:rPr>
        <w:t>To address these problems we developed</w:t>
      </w:r>
      <w:r w:rsidR="000211CA" w:rsidRPr="00444ADA">
        <w:rPr>
          <w:rFonts w:ascii="Palatino Linotype" w:hAnsi="Palatino Linotype"/>
          <w:noProof/>
          <w:lang w:val="en-US" w:eastAsia="en-US"/>
        </w:rPr>
        <w:t xml:space="preserve"> a </w:t>
      </w:r>
      <w:r w:rsidR="0015420C" w:rsidRPr="00444ADA">
        <w:rPr>
          <w:rFonts w:ascii="Palatino Linotype" w:hAnsi="Palatino Linotype"/>
          <w:noProof/>
          <w:lang w:val="en-US" w:eastAsia="en-US"/>
        </w:rPr>
        <w:t>“coordinated model” for BOINC-based volunteer computing.  The</w:t>
      </w:r>
      <w:r w:rsidR="000211CA"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client/server</w:t>
      </w:r>
      <w:r w:rsidR="0015420C" w:rsidRPr="00444ADA">
        <w:rPr>
          <w:rFonts w:ascii="Palatino Linotype" w:hAnsi="Palatino Linotype"/>
          <w:noProof/>
          <w:lang w:val="en-US" w:eastAsia="en-US"/>
        </w:rPr>
        <w:t xml:space="preserve"> technology remains the same, but the volunteer interface is new. Instead selecting projects, volunteers now select the science areas they want to support.  </w:t>
      </w:r>
      <w:r w:rsidR="00611389" w:rsidRPr="00444ADA">
        <w:rPr>
          <w:rFonts w:ascii="Palatino Linotype" w:hAnsi="Palatino Linotype"/>
          <w:noProof/>
          <w:lang w:val="en-US" w:eastAsia="en-US"/>
        </w:rPr>
        <w:t>This aligns with the motivations of most volunteers</w:t>
      </w:r>
      <w:r w:rsidR="00B83590" w:rsidRPr="00444ADA">
        <w:rPr>
          <w:rFonts w:ascii="Palatino Linotype" w:hAnsi="Palatino Linotype"/>
          <w:noProof/>
          <w:lang w:val="en-US" w:eastAsia="en-US"/>
        </w:rPr>
        <w:t>:</w:t>
      </w:r>
      <w:r w:rsidR="00611389" w:rsidRPr="00444ADA">
        <w:rPr>
          <w:rFonts w:ascii="Palatino Linotype" w:hAnsi="Palatino Linotype"/>
          <w:noProof/>
          <w:lang w:val="en-US" w:eastAsia="en-US"/>
        </w:rPr>
        <w:t xml:space="preserve"> support of science goals have been shown to be the major motivation for participation in VC [</w:t>
      </w:r>
      <w:r w:rsidR="00C21FC5" w:rsidRPr="00444ADA">
        <w:rPr>
          <w:rFonts w:ascii="Palatino Linotype" w:hAnsi="Palatino Linotype"/>
          <w:noProof/>
          <w:lang w:val="en-US" w:eastAsia="en-US"/>
        </w:rPr>
        <w:t>8</w:t>
      </w:r>
      <w:r w:rsidR="00611389" w:rsidRPr="00444ADA">
        <w:rPr>
          <w:rFonts w:ascii="Palatino Linotype" w:hAnsi="Palatino Linotype"/>
          <w:noProof/>
          <w:lang w:val="en-US" w:eastAsia="en-US"/>
        </w:rPr>
        <w:t>].</w:t>
      </w:r>
    </w:p>
    <w:p w14:paraId="5759A504" w14:textId="16579094" w:rsidR="000211CA" w:rsidRPr="00444ADA" w:rsidRDefault="0015420C" w:rsidP="0015420C">
      <w:pPr>
        <w:rPr>
          <w:rFonts w:ascii="Palatino Linotype" w:hAnsi="Palatino Linotype"/>
          <w:noProof/>
          <w:lang w:val="en-US" w:eastAsia="en-US"/>
        </w:rPr>
      </w:pPr>
      <w:r w:rsidRPr="00444ADA">
        <w:rPr>
          <w:rFonts w:ascii="Palatino Linotype" w:hAnsi="Palatino Linotype"/>
          <w:noProof/>
          <w:lang w:val="en-US" w:eastAsia="en-US"/>
        </w:rPr>
        <w:t xml:space="preserve">A central “coordinator” then assigns </w:t>
      </w:r>
      <w:r w:rsidR="00B83590" w:rsidRPr="00444ADA">
        <w:rPr>
          <w:rFonts w:ascii="Palatino Linotype" w:hAnsi="Palatino Linotype"/>
          <w:noProof/>
          <w:lang w:val="en-US" w:eastAsia="en-US"/>
        </w:rPr>
        <w:t>volunteer</w:t>
      </w:r>
      <w:r w:rsidRPr="00444ADA">
        <w:rPr>
          <w:rFonts w:ascii="Palatino Linotype" w:hAnsi="Palatino Linotype"/>
          <w:noProof/>
          <w:lang w:val="en-US" w:eastAsia="en-US"/>
        </w:rPr>
        <w:t xml:space="preserve"> devices to projects; this assignment can change over time.</w:t>
      </w:r>
      <w:r w:rsidR="00611389" w:rsidRPr="00444ADA">
        <w:rPr>
          <w:rFonts w:ascii="Palatino Linotype" w:hAnsi="Palatino Linotype"/>
          <w:noProof/>
          <w:lang w:val="en-US" w:eastAsia="en-US"/>
        </w:rPr>
        <w:t xml:space="preserve">  </w:t>
      </w:r>
      <w:r w:rsidRPr="00444ADA">
        <w:rPr>
          <w:rFonts w:ascii="Palatino Linotype" w:hAnsi="Palatino Linotype"/>
          <w:noProof/>
          <w:lang w:val="en-US" w:eastAsia="en-US"/>
        </w:rPr>
        <w:t>The coordinator is</w:t>
      </w:r>
      <w:r w:rsidR="000211CA" w:rsidRPr="00444ADA">
        <w:rPr>
          <w:rFonts w:ascii="Palatino Linotype" w:hAnsi="Palatino Linotype"/>
          <w:noProof/>
          <w:lang w:val="en-US" w:eastAsia="en-US"/>
        </w:rPr>
        <w:t xml:space="preserve"> called </w:t>
      </w:r>
      <w:r w:rsidR="006F0A1B" w:rsidRPr="00444ADA">
        <w:rPr>
          <w:rFonts w:ascii="Palatino Linotype" w:hAnsi="Palatino Linotype"/>
          <w:noProof/>
          <w:lang w:val="en-US" w:eastAsia="en-US"/>
        </w:rPr>
        <w:t>“Science United” [</w:t>
      </w:r>
      <w:r w:rsidR="00285001">
        <w:rPr>
          <w:rFonts w:ascii="Palatino Linotype" w:hAnsi="Palatino Linotype"/>
          <w:noProof/>
          <w:lang w:val="en-US" w:eastAsia="en-US"/>
        </w:rPr>
        <w:t>4</w:t>
      </w:r>
      <w:r w:rsidR="006F0A1B" w:rsidRPr="00444ADA">
        <w:rPr>
          <w:rFonts w:ascii="Palatino Linotype" w:hAnsi="Palatino Linotype"/>
          <w:noProof/>
          <w:lang w:val="en-US" w:eastAsia="en-US"/>
        </w:rPr>
        <w:t xml:space="preserve">]. </w:t>
      </w:r>
      <w:r w:rsidR="000211CA" w:rsidRPr="00444ADA">
        <w:rPr>
          <w:rFonts w:ascii="Palatino Linotype" w:hAnsi="Palatino Linotype"/>
          <w:noProof/>
          <w:lang w:val="en-US" w:eastAsia="en-US"/>
        </w:rPr>
        <w:t xml:space="preserve"> New volunteers </w:t>
      </w:r>
      <w:r w:rsidRPr="00444ADA">
        <w:rPr>
          <w:rFonts w:ascii="Palatino Linotype" w:hAnsi="Palatino Linotype"/>
          <w:noProof/>
          <w:lang w:val="en-US" w:eastAsia="en-US"/>
        </w:rPr>
        <w:t>go</w:t>
      </w:r>
      <w:r w:rsidR="000211CA" w:rsidRPr="00444ADA">
        <w:rPr>
          <w:rFonts w:ascii="Palatino Linotype" w:hAnsi="Palatino Linotype"/>
          <w:noProof/>
          <w:lang w:val="en-US" w:eastAsia="en-US"/>
        </w:rPr>
        <w:t xml:space="preserve"> to the </w:t>
      </w:r>
      <w:r w:rsidRPr="00444ADA">
        <w:rPr>
          <w:rFonts w:ascii="Palatino Linotype" w:hAnsi="Palatino Linotype"/>
          <w:noProof/>
          <w:lang w:val="en-US" w:eastAsia="en-US"/>
        </w:rPr>
        <w:t>Science United</w:t>
      </w:r>
      <w:r w:rsidR="000211CA" w:rsidRPr="00444ADA">
        <w:rPr>
          <w:rFonts w:ascii="Palatino Linotype" w:hAnsi="Palatino Linotype"/>
          <w:noProof/>
          <w:lang w:val="en-US" w:eastAsia="en-US"/>
        </w:rPr>
        <w:t xml:space="preserve"> web site.  As part of the signup process, they </w:t>
      </w:r>
      <w:r w:rsidRPr="00444ADA">
        <w:rPr>
          <w:rFonts w:ascii="Palatino Linotype" w:hAnsi="Palatino Linotype"/>
          <w:noProof/>
          <w:lang w:val="en-US" w:eastAsia="en-US"/>
        </w:rPr>
        <w:t>register their science-area preferences.</w:t>
      </w:r>
      <w:r w:rsidR="000211CA"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 </w:t>
      </w:r>
      <w:r w:rsidR="00851261" w:rsidRPr="00444ADA">
        <w:rPr>
          <w:rFonts w:ascii="Palatino Linotype" w:hAnsi="Palatino Linotype"/>
          <w:noProof/>
          <w:lang w:val="en-US" w:eastAsia="en-US"/>
        </w:rPr>
        <w:t xml:space="preserve">They can also express preference for </w:t>
      </w:r>
      <w:r w:rsidR="00B41999" w:rsidRPr="00444ADA">
        <w:rPr>
          <w:rFonts w:ascii="Palatino Linotype" w:hAnsi="Palatino Linotype"/>
          <w:noProof/>
          <w:lang w:val="en-US" w:eastAsia="en-US"/>
        </w:rPr>
        <w:t xml:space="preserve">research </w:t>
      </w:r>
      <w:r w:rsidRPr="00444ADA">
        <w:rPr>
          <w:rFonts w:ascii="Palatino Linotype" w:hAnsi="Palatino Linotype"/>
          <w:noProof/>
          <w:lang w:val="en-US" w:eastAsia="en-US"/>
        </w:rPr>
        <w:t>locations</w:t>
      </w:r>
      <w:r w:rsidR="00851261" w:rsidRPr="00444ADA">
        <w:rPr>
          <w:rFonts w:ascii="Palatino Linotype" w:hAnsi="Palatino Linotype"/>
          <w:noProof/>
          <w:lang w:val="en-US" w:eastAsia="en-US"/>
        </w:rPr>
        <w:t xml:space="preserve"> – </w:t>
      </w:r>
      <w:r w:rsidRPr="00444ADA">
        <w:rPr>
          <w:rFonts w:ascii="Palatino Linotype" w:hAnsi="Palatino Linotype"/>
          <w:noProof/>
          <w:lang w:val="en-US" w:eastAsia="en-US"/>
        </w:rPr>
        <w:t xml:space="preserve">countries or </w:t>
      </w:r>
      <w:r w:rsidR="00B41999" w:rsidRPr="00444ADA">
        <w:rPr>
          <w:rFonts w:ascii="Palatino Linotype" w:hAnsi="Palatino Linotype"/>
          <w:noProof/>
          <w:lang w:val="en-US" w:eastAsia="en-US"/>
        </w:rPr>
        <w:t>institutions</w:t>
      </w:r>
      <w:r w:rsidR="00851261" w:rsidRPr="00444ADA">
        <w:rPr>
          <w:rFonts w:ascii="Palatino Linotype" w:hAnsi="Palatino Linotype"/>
          <w:noProof/>
          <w:lang w:val="en-US" w:eastAsia="en-US"/>
        </w:rPr>
        <w:t>.</w:t>
      </w:r>
    </w:p>
    <w:p w14:paraId="46D8A340" w14:textId="4FD817B9" w:rsidR="006D74CA" w:rsidRPr="00444ADA" w:rsidRDefault="0015420C" w:rsidP="0015420C">
      <w:pPr>
        <w:rPr>
          <w:rFonts w:ascii="Palatino Linotype" w:hAnsi="Palatino Linotype"/>
          <w:noProof/>
          <w:lang w:val="en-US" w:eastAsia="en-US"/>
        </w:rPr>
      </w:pPr>
      <w:r w:rsidRPr="00444ADA">
        <w:rPr>
          <w:rFonts w:ascii="Palatino Linotype" w:hAnsi="Palatino Linotype"/>
          <w:noProof/>
          <w:lang w:val="en-US" w:eastAsia="en-US"/>
        </w:rPr>
        <w:t xml:space="preserve">The volunteer downloads the BOINC client from Science United and installs it. </w:t>
      </w:r>
      <w:r w:rsidR="00B41999" w:rsidRPr="00444ADA">
        <w:rPr>
          <w:rFonts w:ascii="Palatino Linotype" w:hAnsi="Palatino Linotype"/>
          <w:noProof/>
          <w:lang w:val="en-US" w:eastAsia="en-US"/>
        </w:rPr>
        <w:t xml:space="preserve">Science United is an account manager. </w:t>
      </w:r>
      <w:r w:rsidRPr="00444ADA">
        <w:rPr>
          <w:rFonts w:ascii="Palatino Linotype" w:hAnsi="Palatino Linotype"/>
          <w:noProof/>
          <w:lang w:val="en-US" w:eastAsia="en-US"/>
        </w:rPr>
        <w:t>When</w:t>
      </w:r>
      <w:r w:rsidR="00851261" w:rsidRPr="00444ADA">
        <w:rPr>
          <w:rFonts w:ascii="Palatino Linotype" w:hAnsi="Palatino Linotype"/>
          <w:noProof/>
          <w:lang w:val="en-US" w:eastAsia="en-US"/>
        </w:rPr>
        <w:t xml:space="preserve"> the client</w:t>
      </w:r>
      <w:r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 xml:space="preserve">first </w:t>
      </w:r>
      <w:r w:rsidRPr="00444ADA">
        <w:rPr>
          <w:rFonts w:ascii="Palatino Linotype" w:hAnsi="Palatino Linotype"/>
          <w:noProof/>
          <w:lang w:val="en-US" w:eastAsia="en-US"/>
        </w:rPr>
        <w:t xml:space="preserve">runs, </w:t>
      </w:r>
      <w:r w:rsidR="00851261" w:rsidRPr="00444ADA">
        <w:rPr>
          <w:rFonts w:ascii="Palatino Linotype" w:hAnsi="Palatino Linotype"/>
          <w:noProof/>
          <w:lang w:val="en-US" w:eastAsia="en-US"/>
        </w:rPr>
        <w:t xml:space="preserve">it </w:t>
      </w:r>
      <w:r w:rsidR="003B20CC" w:rsidRPr="00444ADA">
        <w:rPr>
          <w:rFonts w:ascii="Palatino Linotype" w:hAnsi="Palatino Linotype"/>
          <w:noProof/>
          <w:lang w:val="en-US" w:eastAsia="en-US"/>
        </w:rPr>
        <w:t>connects</w:t>
      </w:r>
      <w:r w:rsidR="00851261" w:rsidRPr="00444ADA">
        <w:rPr>
          <w:rFonts w:ascii="Palatino Linotype" w:hAnsi="Palatino Linotype"/>
          <w:noProof/>
          <w:lang w:val="en-US" w:eastAsia="en-US"/>
        </w:rPr>
        <w:t xml:space="preserve"> to </w:t>
      </w:r>
      <w:r w:rsidRPr="00444ADA">
        <w:rPr>
          <w:rFonts w:ascii="Palatino Linotype" w:hAnsi="Palatino Linotype"/>
          <w:noProof/>
          <w:lang w:val="en-US" w:eastAsia="en-US"/>
        </w:rPr>
        <w:t>Science United</w:t>
      </w:r>
      <w:r w:rsidR="00B41999" w:rsidRPr="00444ADA">
        <w:rPr>
          <w:rFonts w:ascii="Palatino Linotype" w:hAnsi="Palatino Linotype"/>
          <w:noProof/>
          <w:lang w:val="en-US" w:eastAsia="en-US"/>
        </w:rPr>
        <w:t xml:space="preserve"> and obtains a list of projects to attach to, </w:t>
      </w:r>
      <w:r w:rsidR="00851261" w:rsidRPr="00444ADA">
        <w:rPr>
          <w:rFonts w:ascii="Palatino Linotype" w:hAnsi="Palatino Linotype"/>
          <w:noProof/>
          <w:lang w:val="en-US" w:eastAsia="en-US"/>
        </w:rPr>
        <w:t xml:space="preserve">based on </w:t>
      </w:r>
      <w:r w:rsidR="00B41999" w:rsidRPr="00444ADA">
        <w:rPr>
          <w:rFonts w:ascii="Palatino Linotype" w:hAnsi="Palatino Linotype"/>
          <w:noProof/>
          <w:lang w:val="en-US" w:eastAsia="en-US"/>
        </w:rPr>
        <w:t>the volunteer’s</w:t>
      </w:r>
      <w:r w:rsidR="00851261" w:rsidRPr="00444ADA">
        <w:rPr>
          <w:rFonts w:ascii="Palatino Linotype" w:hAnsi="Palatino Linotype"/>
          <w:noProof/>
          <w:lang w:val="en-US" w:eastAsia="en-US"/>
        </w:rPr>
        <w:t xml:space="preserve"> preferences and other factors</w:t>
      </w:r>
      <w:r w:rsidR="006D74CA" w:rsidRPr="00444ADA">
        <w:rPr>
          <w:rFonts w:ascii="Palatino Linotype" w:hAnsi="Palatino Linotype"/>
          <w:noProof/>
          <w:lang w:val="en-US" w:eastAsia="en-US"/>
        </w:rPr>
        <w:t>.  This assignment can change over time; a volunteer may compute for a project that didn’t exist when they first registered.</w:t>
      </w:r>
    </w:p>
    <w:p w14:paraId="43849AB1" w14:textId="32CA396C" w:rsidR="00851261" w:rsidRPr="00444ADA" w:rsidRDefault="00F21E29" w:rsidP="00851261">
      <w:pPr>
        <w:rPr>
          <w:rFonts w:ascii="Palatino Linotype" w:hAnsi="Palatino Linotype"/>
          <w:noProof/>
          <w:lang w:val="en-US" w:eastAsia="en-US"/>
        </w:rPr>
      </w:pPr>
      <w:r w:rsidRPr="00444ADA">
        <w:rPr>
          <w:rFonts w:ascii="Palatino Linotype" w:hAnsi="Palatino Linotype"/>
          <w:noProof/>
          <w:lang w:val="en-US" w:eastAsia="en-US"/>
        </w:rPr>
        <w:t>Science United</w:t>
      </w:r>
      <w:r w:rsidR="00851261" w:rsidRPr="00444ADA">
        <w:rPr>
          <w:rFonts w:ascii="Palatino Linotype" w:hAnsi="Palatino Linotype"/>
          <w:noProof/>
          <w:lang w:val="en-US" w:eastAsia="en-US"/>
        </w:rPr>
        <w:t xml:space="preserve"> maintains a set of “vetted” BOINC projects, and it knows the science area and geographical attributes of each project.  New BOINC projects can apply to be included in this list.</w:t>
      </w:r>
    </w:p>
    <w:p w14:paraId="62AB5813" w14:textId="564171BC" w:rsidR="00BD6508" w:rsidRPr="00444ADA" w:rsidRDefault="00B41999" w:rsidP="00BD6508">
      <w:pPr>
        <w:rPr>
          <w:rFonts w:ascii="Palatino Linotype" w:hAnsi="Palatino Linotype"/>
          <w:noProof/>
          <w:lang w:val="en-US" w:eastAsia="en-US"/>
        </w:rPr>
      </w:pPr>
      <w:r w:rsidRPr="00444ADA">
        <w:rPr>
          <w:rFonts w:ascii="Palatino Linotype" w:hAnsi="Palatino Linotype"/>
          <w:noProof/>
          <w:lang w:val="en-US" w:eastAsia="en-US"/>
        </w:rPr>
        <w:t>Science United’s</w:t>
      </w:r>
      <w:r w:rsidR="00BD6508" w:rsidRPr="00444ADA">
        <w:rPr>
          <w:rFonts w:ascii="Palatino Linotype" w:hAnsi="Palatino Linotype"/>
          <w:noProof/>
          <w:lang w:val="en-US" w:eastAsia="en-US"/>
        </w:rPr>
        <w:t xml:space="preserve"> coordinated model has several advantages over the free-market model:</w:t>
      </w:r>
    </w:p>
    <w:p w14:paraId="625EC244" w14:textId="613DB4DA" w:rsidR="00BD6508" w:rsidRPr="00444ADA" w:rsidRDefault="00BD6508" w:rsidP="00BD6508">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lastRenderedPageBreak/>
        <w:t xml:space="preserve">Volunteers </w:t>
      </w:r>
      <w:r w:rsidR="00B83590" w:rsidRPr="00444ADA">
        <w:rPr>
          <w:rFonts w:ascii="Palatino Linotype" w:hAnsi="Palatino Linotype"/>
          <w:noProof/>
          <w:lang w:val="en-US" w:eastAsia="en-US"/>
        </w:rPr>
        <w:t>don’t</w:t>
      </w:r>
      <w:r w:rsidRPr="00444ADA">
        <w:rPr>
          <w:rFonts w:ascii="Palatino Linotype" w:hAnsi="Palatino Linotype"/>
          <w:noProof/>
          <w:lang w:val="en-US" w:eastAsia="en-US"/>
        </w:rPr>
        <w:t xml:space="preserve"> need to browse projects; </w:t>
      </w:r>
      <w:r w:rsidR="00851261" w:rsidRPr="00444ADA">
        <w:rPr>
          <w:rFonts w:ascii="Palatino Linotype" w:hAnsi="Palatino Linotype"/>
          <w:noProof/>
          <w:lang w:val="en-US" w:eastAsia="en-US"/>
        </w:rPr>
        <w:t>in fact,</w:t>
      </w:r>
      <w:r w:rsidRPr="00444ADA">
        <w:rPr>
          <w:rFonts w:ascii="Palatino Linotype" w:hAnsi="Palatino Linotype"/>
          <w:noProof/>
          <w:lang w:val="en-US" w:eastAsia="en-US"/>
        </w:rPr>
        <w:t xml:space="preserve"> they need not even be aware of the existence of projects.</w:t>
      </w:r>
    </w:p>
    <w:p w14:paraId="684FA416" w14:textId="35C615B4" w:rsidR="00BD6508" w:rsidRPr="00444ADA" w:rsidRDefault="00BD6508" w:rsidP="00BD6508">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t xml:space="preserve">Projects </w:t>
      </w:r>
      <w:r w:rsidR="00B83590" w:rsidRPr="00444ADA">
        <w:rPr>
          <w:rFonts w:ascii="Palatino Linotype" w:hAnsi="Palatino Linotype"/>
          <w:noProof/>
          <w:lang w:val="en-US" w:eastAsia="en-US"/>
        </w:rPr>
        <w:t>don’t</w:t>
      </w:r>
      <w:r w:rsidRPr="00444ADA">
        <w:rPr>
          <w:rFonts w:ascii="Palatino Linotype" w:hAnsi="Palatino Linotype"/>
          <w:noProof/>
          <w:lang w:val="en-US" w:eastAsia="en-US"/>
        </w:rPr>
        <w:t xml:space="preserve"> need to publicize themselves, or to operate a web site.</w:t>
      </w:r>
    </w:p>
    <w:p w14:paraId="5256C3B9" w14:textId="5BE6C4D8" w:rsidR="00BD6508" w:rsidRPr="00444ADA" w:rsidRDefault="006D74CA" w:rsidP="00BD6508">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t xml:space="preserve">Scientists can apply to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to have prospective BOINC projects pre-vetted.  At that point they can be </w:t>
      </w:r>
      <w:r w:rsidR="003B20CC" w:rsidRPr="00444ADA">
        <w:rPr>
          <w:rFonts w:ascii="Palatino Linotype" w:hAnsi="Palatino Linotype"/>
          <w:noProof/>
          <w:lang w:val="en-US" w:eastAsia="en-US"/>
        </w:rPr>
        <w:t>guaranteed</w:t>
      </w:r>
      <w:r w:rsidRPr="00444ADA">
        <w:rPr>
          <w:rFonts w:ascii="Palatino Linotype" w:hAnsi="Palatino Linotype"/>
          <w:noProof/>
          <w:lang w:val="en-US" w:eastAsia="en-US"/>
        </w:rPr>
        <w:t xml:space="preserve"> a certain amount of computing throughput, depending on their science area, their location, and what types of computing devices their applications can</w:t>
      </w:r>
      <w:r w:rsidR="00851261" w:rsidRPr="00444ADA">
        <w:rPr>
          <w:rFonts w:ascii="Palatino Linotype" w:hAnsi="Palatino Linotype"/>
          <w:noProof/>
          <w:lang w:val="en-US" w:eastAsia="en-US"/>
        </w:rPr>
        <w:t xml:space="preserve"> </w:t>
      </w:r>
      <w:r w:rsidRPr="00444ADA">
        <w:rPr>
          <w:rFonts w:ascii="Palatino Linotype" w:hAnsi="Palatino Linotype"/>
          <w:noProof/>
          <w:lang w:val="en-US" w:eastAsia="en-US"/>
        </w:rPr>
        <w:t>use.</w:t>
      </w:r>
      <w:r w:rsidR="00851261" w:rsidRPr="00444ADA">
        <w:rPr>
          <w:rFonts w:ascii="Palatino Linotype" w:hAnsi="Palatino Linotype"/>
          <w:noProof/>
          <w:lang w:val="en-US" w:eastAsia="en-US"/>
        </w:rPr>
        <w:t xml:space="preserve"> Thus</w:t>
      </w:r>
      <w:r w:rsidR="00BD6508" w:rsidRPr="00444ADA">
        <w:rPr>
          <w:rFonts w:ascii="Palatino Linotype" w:hAnsi="Palatino Linotype"/>
          <w:noProof/>
          <w:lang w:val="en-US" w:eastAsia="en-US"/>
        </w:rPr>
        <w:t xml:space="preserve"> the risk in creating a project is reduced.</w:t>
      </w:r>
    </w:p>
    <w:p w14:paraId="659F60FA" w14:textId="0B3B6C97" w:rsidR="00BD6508" w:rsidRPr="00444ADA" w:rsidRDefault="00F21E29" w:rsidP="00BD6508">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t>Science United</w:t>
      </w:r>
      <w:r w:rsidR="00BD6508" w:rsidRPr="00444ADA">
        <w:rPr>
          <w:rFonts w:ascii="Palatino Linotype" w:hAnsi="Palatino Linotype"/>
          <w:noProof/>
          <w:lang w:val="en-US" w:eastAsia="en-US"/>
        </w:rPr>
        <w:t xml:space="preserve"> acts as a unified brand for VC.  Publicity campaigns (mass media, social media, co-promotions, etc.) can refer to this brand, rather than the brands of individual projects, thus allowing more effective promotion.</w:t>
      </w:r>
    </w:p>
    <w:p w14:paraId="5EB1B64C" w14:textId="278E1718" w:rsidR="00BD6508" w:rsidRPr="00444ADA" w:rsidRDefault="00BD6508" w:rsidP="006F0A1B">
      <w:pPr>
        <w:pStyle w:val="ListParagraph"/>
        <w:numPr>
          <w:ilvl w:val="0"/>
          <w:numId w:val="7"/>
        </w:numPr>
        <w:rPr>
          <w:rFonts w:ascii="Palatino Linotype" w:hAnsi="Palatino Linotype"/>
          <w:noProof/>
          <w:lang w:val="en-US" w:eastAsia="en-US"/>
        </w:rPr>
      </w:pPr>
      <w:r w:rsidRPr="00444ADA">
        <w:rPr>
          <w:rFonts w:ascii="Palatino Linotype" w:hAnsi="Palatino Linotype"/>
          <w:noProof/>
          <w:lang w:val="en-US" w:eastAsia="en-US"/>
        </w:rPr>
        <w:t xml:space="preserve">Projects </w:t>
      </w:r>
      <w:r w:rsidR="00851261" w:rsidRPr="00444ADA">
        <w:rPr>
          <w:rFonts w:ascii="Palatino Linotype" w:hAnsi="Palatino Linotype"/>
          <w:noProof/>
          <w:lang w:val="en-US" w:eastAsia="en-US"/>
        </w:rPr>
        <w:t>with</w:t>
      </w:r>
      <w:r w:rsidRPr="00444ADA">
        <w:rPr>
          <w:rFonts w:ascii="Palatino Linotype" w:hAnsi="Palatino Linotype"/>
          <w:noProof/>
          <w:lang w:val="en-US" w:eastAsia="en-US"/>
        </w:rPr>
        <w:t xml:space="preserve"> sporadic computing needs </w:t>
      </w:r>
      <w:r w:rsidR="00851261" w:rsidRPr="00444ADA">
        <w:rPr>
          <w:rFonts w:ascii="Palatino Linotype" w:hAnsi="Palatino Linotype"/>
          <w:noProof/>
          <w:lang w:val="en-US" w:eastAsia="en-US"/>
        </w:rPr>
        <w:t>don’t risk</w:t>
      </w:r>
      <w:r w:rsidRPr="00444ADA">
        <w:rPr>
          <w:rFonts w:ascii="Palatino Linotype" w:hAnsi="Palatino Linotype"/>
          <w:noProof/>
          <w:lang w:val="en-US" w:eastAsia="en-US"/>
        </w:rPr>
        <w:t xml:space="preserve"> losing volunteers.</w:t>
      </w:r>
    </w:p>
    <w:p w14:paraId="7DA6D7DA" w14:textId="27449FF9"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 xml:space="preserve">3.1  </w:t>
      </w:r>
      <w:r w:rsidR="00222222" w:rsidRPr="00444ADA">
        <w:rPr>
          <w:rFonts w:ascii="Palatino Linotype" w:hAnsi="Palatino Linotype"/>
        </w:rPr>
        <w:t>Science</w:t>
      </w:r>
      <w:proofErr w:type="gramEnd"/>
      <w:r w:rsidR="00222222" w:rsidRPr="00444ADA">
        <w:rPr>
          <w:rFonts w:ascii="Palatino Linotype" w:hAnsi="Palatino Linotype"/>
        </w:rPr>
        <w:t>-area and location preferences</w:t>
      </w:r>
    </w:p>
    <w:p w14:paraId="7DE9629A" w14:textId="795884CC" w:rsidR="00131691" w:rsidRPr="00444ADA" w:rsidRDefault="00131691" w:rsidP="00611389">
      <w:pPr>
        <w:rPr>
          <w:rFonts w:ascii="Palatino Linotype" w:hAnsi="Palatino Linotype"/>
          <w:noProof/>
          <w:lang w:val="en-US" w:eastAsia="en-US"/>
        </w:rPr>
      </w:pPr>
      <w:r w:rsidRPr="00444ADA">
        <w:rPr>
          <w:rFonts w:ascii="Palatino Linotype" w:hAnsi="Palatino Linotype"/>
          <w:noProof/>
          <w:lang w:val="en-US" w:eastAsia="en-US"/>
        </w:rPr>
        <w:t xml:space="preserve">As a basis for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volunteer preferences, we have defined a system of “keywords” for describing </w:t>
      </w:r>
      <w:r w:rsidR="00611389" w:rsidRPr="00444ADA">
        <w:rPr>
          <w:rFonts w:ascii="Palatino Linotype" w:hAnsi="Palatino Linotype"/>
          <w:noProof/>
          <w:lang w:val="en-US" w:eastAsia="en-US"/>
        </w:rPr>
        <w:t xml:space="preserve">the nature and origin of </w:t>
      </w:r>
      <w:r w:rsidRPr="00444ADA">
        <w:rPr>
          <w:rFonts w:ascii="Palatino Linotype" w:hAnsi="Palatino Linotype"/>
          <w:noProof/>
          <w:lang w:val="en-US" w:eastAsia="en-US"/>
        </w:rPr>
        <w:t xml:space="preserve">jobs.  There are two keyword categories: “science area” and “location” (the geographical </w:t>
      </w:r>
      <w:r w:rsidR="00994BCD" w:rsidRPr="00444ADA">
        <w:rPr>
          <w:rFonts w:ascii="Palatino Linotype" w:hAnsi="Palatino Linotype"/>
          <w:noProof/>
          <w:lang w:val="en-US" w:eastAsia="en-US"/>
        </w:rPr>
        <w:t>and</w:t>
      </w:r>
      <w:r w:rsidRPr="00444ADA">
        <w:rPr>
          <w:rFonts w:ascii="Palatino Linotype" w:hAnsi="Palatino Linotype"/>
          <w:noProof/>
          <w:lang w:val="en-US" w:eastAsia="en-US"/>
        </w:rPr>
        <w:t xml:space="preserve"> institutional location of the job submitter).</w:t>
      </w:r>
      <w:r w:rsidR="00611389"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Keywords form a hierarchy: each level </w:t>
      </w:r>
      <w:r w:rsidRPr="00285001">
        <w:rPr>
          <w:rFonts w:ascii="Palatino Linotype" w:hAnsi="Palatino Linotype"/>
          <w:i/>
          <w:iCs/>
          <w:noProof/>
          <w:lang w:val="en-US" w:eastAsia="en-US"/>
        </w:rPr>
        <w:t>N+1</w:t>
      </w:r>
      <w:r w:rsidRPr="00444ADA">
        <w:rPr>
          <w:rFonts w:ascii="Palatino Linotype" w:hAnsi="Palatino Linotype"/>
          <w:noProof/>
          <w:lang w:val="en-US" w:eastAsia="en-US"/>
        </w:rPr>
        <w:t xml:space="preserve"> keyword is a child of a single level </w:t>
      </w:r>
      <w:r w:rsidRPr="00285001">
        <w:rPr>
          <w:rFonts w:ascii="Palatino Linotype" w:hAnsi="Palatino Linotype"/>
          <w:i/>
          <w:iCs/>
          <w:noProof/>
          <w:lang w:val="en-US" w:eastAsia="en-US"/>
        </w:rPr>
        <w:t>N</w:t>
      </w:r>
      <w:r w:rsidRPr="00444ADA">
        <w:rPr>
          <w:rFonts w:ascii="Palatino Linotype" w:hAnsi="Palatino Linotype"/>
          <w:noProof/>
          <w:lang w:val="en-US" w:eastAsia="en-US"/>
        </w:rPr>
        <w:t xml:space="preserve"> keyword.  </w:t>
      </w:r>
    </w:p>
    <w:p w14:paraId="37A8712B" w14:textId="31B8916F" w:rsidR="003D6EBD" w:rsidRPr="00444ADA" w:rsidRDefault="00131691" w:rsidP="003D6EBD">
      <w:pPr>
        <w:rPr>
          <w:rFonts w:ascii="Palatino Linotype" w:hAnsi="Palatino Linotype"/>
          <w:noProof/>
          <w:lang w:val="en-US" w:eastAsia="en-US"/>
        </w:rPr>
      </w:pPr>
      <w:r w:rsidRPr="00444ADA">
        <w:rPr>
          <w:rFonts w:ascii="Palatino Linotype" w:hAnsi="Palatino Linotype"/>
          <w:noProof/>
          <w:lang w:val="en-US" w:eastAsia="en-US"/>
        </w:rPr>
        <w:t xml:space="preserve">The </w:t>
      </w:r>
      <w:r w:rsidR="00611389" w:rsidRPr="00444ADA">
        <w:rPr>
          <w:rFonts w:ascii="Palatino Linotype" w:hAnsi="Palatino Linotype"/>
          <w:noProof/>
          <w:lang w:val="en-US" w:eastAsia="en-US"/>
        </w:rPr>
        <w:t>set of keywords and the hierarchy</w:t>
      </w:r>
      <w:r w:rsidRPr="00444ADA">
        <w:rPr>
          <w:rFonts w:ascii="Palatino Linotype" w:hAnsi="Palatino Linotype"/>
          <w:noProof/>
          <w:lang w:val="en-US" w:eastAsia="en-US"/>
        </w:rPr>
        <w:t xml:space="preserve"> can change over time.</w:t>
      </w:r>
      <w:r w:rsidR="003D6EBD" w:rsidRPr="00444ADA">
        <w:rPr>
          <w:rFonts w:ascii="Palatino Linotype" w:hAnsi="Palatino Linotype"/>
          <w:noProof/>
          <w:lang w:val="en-US" w:eastAsia="en-US"/>
        </w:rPr>
        <w:t xml:space="preserve">  When a new keyword is added, the initial setting is “maybe” for all volunteers.  Volunteers are notified of the new keyword.</w:t>
      </w:r>
    </w:p>
    <w:p w14:paraId="5539D6C9" w14:textId="49506F7B" w:rsidR="00773D20" w:rsidRPr="00444ADA" w:rsidRDefault="00773D20" w:rsidP="003D6EBD">
      <w:pPr>
        <w:rPr>
          <w:rFonts w:ascii="Palatino Linotype" w:hAnsi="Palatino Linotype"/>
          <w:noProof/>
          <w:lang w:val="en-US" w:eastAsia="en-US"/>
        </w:rPr>
      </w:pPr>
      <w:r w:rsidRPr="00444ADA">
        <w:rPr>
          <w:rFonts w:ascii="Palatino Linotype" w:hAnsi="Palatino Linotype"/>
          <w:noProof/>
          <w:lang w:val="en-US" w:eastAsia="en-US"/>
        </w:rPr>
        <w:t>Examples of BOINC projects and their associated keywords are shown in Table 1.</w:t>
      </w:r>
    </w:p>
    <w:tbl>
      <w:tblPr>
        <w:tblStyle w:val="TableGrid"/>
        <w:tblW w:w="0" w:type="auto"/>
        <w:jc w:val="center"/>
        <w:tblLook w:val="04A0" w:firstRow="1" w:lastRow="0" w:firstColumn="1" w:lastColumn="0" w:noHBand="0" w:noVBand="1"/>
      </w:tblPr>
      <w:tblGrid>
        <w:gridCol w:w="4536"/>
      </w:tblGrid>
      <w:tr w:rsidR="004D08FC" w:rsidRPr="00444ADA" w14:paraId="02B2568A" w14:textId="77777777" w:rsidTr="008C1123">
        <w:trPr>
          <w:jc w:val="center"/>
        </w:trPr>
        <w:tc>
          <w:tcPr>
            <w:tcW w:w="4536" w:type="dxa"/>
            <w:shd w:val="clear" w:color="auto" w:fill="FFFFFF" w:themeFill="background1"/>
          </w:tcPr>
          <w:p w14:paraId="51429747" w14:textId="04D2E766" w:rsidR="004D08FC" w:rsidRPr="00444ADA" w:rsidRDefault="004D08FC" w:rsidP="003D6EBD">
            <w:pPr>
              <w:rPr>
                <w:rFonts w:ascii="Palatino Linotype" w:hAnsi="Palatino Linotype"/>
                <w:noProof/>
                <w:lang w:val="en-US" w:eastAsia="en-US"/>
              </w:rPr>
            </w:pPr>
            <w:r w:rsidRPr="00444ADA">
              <w:rPr>
                <w:rFonts w:ascii="Palatino Linotype" w:hAnsi="Palatino Linotype"/>
                <w:b/>
                <w:bCs/>
                <w:noProof/>
                <w:lang w:val="en-US" w:eastAsia="en-US"/>
              </w:rPr>
              <w:t>Project</w:t>
            </w:r>
            <w:r w:rsidRPr="00444ADA">
              <w:rPr>
                <w:rFonts w:ascii="Palatino Linotype" w:hAnsi="Palatino Linotype"/>
                <w:noProof/>
                <w:lang w:val="en-US" w:eastAsia="en-US"/>
              </w:rPr>
              <w:t>: Rosetta@home</w:t>
            </w:r>
          </w:p>
        </w:tc>
      </w:tr>
      <w:tr w:rsidR="004D08FC" w:rsidRPr="00444ADA" w14:paraId="5A762922" w14:textId="77777777" w:rsidTr="008C1123">
        <w:trPr>
          <w:jc w:val="center"/>
        </w:trPr>
        <w:tc>
          <w:tcPr>
            <w:tcW w:w="4536" w:type="dxa"/>
          </w:tcPr>
          <w:p w14:paraId="0EAE9426" w14:textId="08C1321D"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Science area</w:t>
            </w:r>
            <w:r w:rsidRPr="00444ADA">
              <w:rPr>
                <w:rFonts w:ascii="Palatino Linotype" w:hAnsi="Palatino Linotype"/>
                <w:noProof/>
                <w:lang w:val="en-US" w:eastAsia="en-US"/>
              </w:rPr>
              <w:t>: Biology and medicine</w:t>
            </w:r>
            <w:r w:rsidR="006160F7">
              <w:rPr>
                <w:rFonts w:ascii="Palatino Linotype" w:hAnsi="Palatino Linotype"/>
                <w:noProof/>
                <w:lang w:val="en-US" w:eastAsia="en-US"/>
              </w:rPr>
              <w:t>,</w:t>
            </w:r>
            <w:r w:rsidRPr="00444ADA">
              <w:rPr>
                <w:rFonts w:ascii="Palatino Linotype" w:hAnsi="Palatino Linotype"/>
                <w:noProof/>
                <w:lang w:val="en-US" w:eastAsia="en-US"/>
              </w:rPr>
              <w:t xml:space="preserve"> Disease research</w:t>
            </w:r>
            <w:r w:rsidR="006160F7">
              <w:rPr>
                <w:rFonts w:ascii="Palatino Linotype" w:hAnsi="Palatino Linotype"/>
                <w:noProof/>
                <w:lang w:val="en-US" w:eastAsia="en-US"/>
              </w:rPr>
              <w:t>,</w:t>
            </w:r>
            <w:r w:rsidRPr="00444ADA">
              <w:rPr>
                <w:rFonts w:ascii="Palatino Linotype" w:hAnsi="Palatino Linotype"/>
                <w:noProof/>
                <w:lang w:val="en-US" w:eastAsia="en-US"/>
              </w:rPr>
              <w:t xml:space="preserve"> Protein research; COVID-19 and virology</w:t>
            </w:r>
          </w:p>
        </w:tc>
      </w:tr>
      <w:tr w:rsidR="004D08FC" w:rsidRPr="00444ADA" w14:paraId="74B2C2EB" w14:textId="77777777" w:rsidTr="008C1123">
        <w:trPr>
          <w:jc w:val="center"/>
        </w:trPr>
        <w:tc>
          <w:tcPr>
            <w:tcW w:w="4536" w:type="dxa"/>
          </w:tcPr>
          <w:p w14:paraId="0214D818" w14:textId="74DC374E"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Location</w:t>
            </w:r>
            <w:r w:rsidRPr="00444ADA">
              <w:rPr>
                <w:rFonts w:ascii="Palatino Linotype" w:hAnsi="Palatino Linotype"/>
                <w:noProof/>
                <w:lang w:val="en-US" w:eastAsia="en-US"/>
              </w:rPr>
              <w:t>: Americas, United States, University of Washington</w:t>
            </w:r>
          </w:p>
        </w:tc>
      </w:tr>
      <w:tr w:rsidR="004D08FC" w:rsidRPr="00444ADA" w14:paraId="79AA90FD" w14:textId="77777777" w:rsidTr="008C1123">
        <w:trPr>
          <w:jc w:val="center"/>
        </w:trPr>
        <w:tc>
          <w:tcPr>
            <w:tcW w:w="4536" w:type="dxa"/>
            <w:shd w:val="clear" w:color="auto" w:fill="FFFFFF" w:themeFill="background1"/>
          </w:tcPr>
          <w:p w14:paraId="08ECA60A" w14:textId="6D3CD451" w:rsidR="004D08FC" w:rsidRPr="00444ADA" w:rsidRDefault="004D08FC" w:rsidP="003D6EBD">
            <w:pPr>
              <w:rPr>
                <w:rFonts w:ascii="Palatino Linotype" w:hAnsi="Palatino Linotype"/>
                <w:noProof/>
                <w:lang w:val="en-US" w:eastAsia="en-US"/>
              </w:rPr>
            </w:pPr>
            <w:r w:rsidRPr="00444ADA">
              <w:rPr>
                <w:rFonts w:ascii="Palatino Linotype" w:hAnsi="Palatino Linotype"/>
                <w:b/>
                <w:bCs/>
                <w:noProof/>
                <w:lang w:val="en-US" w:eastAsia="en-US"/>
              </w:rPr>
              <w:t>Project</w:t>
            </w:r>
            <w:r w:rsidRPr="00444ADA">
              <w:rPr>
                <w:rFonts w:ascii="Palatino Linotype" w:hAnsi="Palatino Linotype"/>
                <w:noProof/>
                <w:lang w:val="en-US" w:eastAsia="en-US"/>
              </w:rPr>
              <w:t>: Einstein@Home</w:t>
            </w:r>
          </w:p>
        </w:tc>
      </w:tr>
      <w:tr w:rsidR="004D08FC" w:rsidRPr="00444ADA" w14:paraId="703948D3" w14:textId="77777777" w:rsidTr="008C1123">
        <w:trPr>
          <w:jc w:val="center"/>
        </w:trPr>
        <w:tc>
          <w:tcPr>
            <w:tcW w:w="4536" w:type="dxa"/>
          </w:tcPr>
          <w:p w14:paraId="1F89456E" w14:textId="3F42B0DC"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Science area</w:t>
            </w:r>
            <w:r w:rsidRPr="00444ADA">
              <w:rPr>
                <w:rFonts w:ascii="Palatino Linotype" w:hAnsi="Palatino Linotype"/>
                <w:noProof/>
                <w:lang w:val="en-US" w:eastAsia="en-US"/>
              </w:rPr>
              <w:t>:</w:t>
            </w:r>
            <w:r w:rsidR="00773D20" w:rsidRPr="00444ADA">
              <w:rPr>
                <w:rFonts w:ascii="Palatino Linotype" w:hAnsi="Palatino Linotype"/>
                <w:noProof/>
                <w:lang w:val="en-US" w:eastAsia="en-US"/>
              </w:rPr>
              <w:t xml:space="preserve"> Astronomy, Gravitational waves, Pulsars</w:t>
            </w:r>
          </w:p>
        </w:tc>
      </w:tr>
      <w:tr w:rsidR="004D08FC" w:rsidRPr="00444ADA" w14:paraId="39B928B7" w14:textId="77777777" w:rsidTr="008C1123">
        <w:trPr>
          <w:jc w:val="center"/>
        </w:trPr>
        <w:tc>
          <w:tcPr>
            <w:tcW w:w="4536" w:type="dxa"/>
          </w:tcPr>
          <w:p w14:paraId="60ABCBE0" w14:textId="7C87B5C5" w:rsidR="004D08FC" w:rsidRPr="00444ADA" w:rsidRDefault="004D08FC" w:rsidP="00B41999">
            <w:pPr>
              <w:ind w:left="720"/>
              <w:rPr>
                <w:rFonts w:ascii="Palatino Linotype" w:hAnsi="Palatino Linotype"/>
                <w:noProof/>
                <w:lang w:val="de-DE" w:eastAsia="en-US"/>
              </w:rPr>
            </w:pPr>
            <w:r w:rsidRPr="00444ADA">
              <w:rPr>
                <w:rFonts w:ascii="Palatino Linotype" w:hAnsi="Palatino Linotype"/>
                <w:b/>
                <w:bCs/>
                <w:noProof/>
                <w:lang w:val="de-DE" w:eastAsia="en-US"/>
              </w:rPr>
              <w:t>Location</w:t>
            </w:r>
            <w:r w:rsidRPr="00444ADA">
              <w:rPr>
                <w:rFonts w:ascii="Palatino Linotype" w:hAnsi="Palatino Linotype"/>
                <w:noProof/>
                <w:lang w:val="de-DE" w:eastAsia="en-US"/>
              </w:rPr>
              <w:t>:</w:t>
            </w:r>
            <w:r w:rsidR="00773D20" w:rsidRPr="00444ADA">
              <w:rPr>
                <w:rFonts w:ascii="Palatino Linotype" w:hAnsi="Palatino Linotype"/>
                <w:noProof/>
                <w:lang w:val="de-DE" w:eastAsia="en-US"/>
              </w:rPr>
              <w:t xml:space="preserve"> International, Albert Einstein Institute for Gravitational Physics</w:t>
            </w:r>
          </w:p>
        </w:tc>
      </w:tr>
      <w:tr w:rsidR="004D08FC" w:rsidRPr="00444ADA" w14:paraId="0C32453B" w14:textId="77777777" w:rsidTr="008C1123">
        <w:trPr>
          <w:jc w:val="center"/>
        </w:trPr>
        <w:tc>
          <w:tcPr>
            <w:tcW w:w="4536" w:type="dxa"/>
            <w:shd w:val="clear" w:color="auto" w:fill="FFFFFF" w:themeFill="background1"/>
          </w:tcPr>
          <w:p w14:paraId="533DFD7B" w14:textId="35F146AB" w:rsidR="004D08FC" w:rsidRPr="00444ADA" w:rsidRDefault="004D08FC" w:rsidP="003D6EBD">
            <w:pPr>
              <w:rPr>
                <w:rFonts w:ascii="Palatino Linotype" w:hAnsi="Palatino Linotype"/>
                <w:noProof/>
                <w:lang w:val="en-US" w:eastAsia="en-US"/>
              </w:rPr>
            </w:pPr>
            <w:r w:rsidRPr="00444ADA">
              <w:rPr>
                <w:rFonts w:ascii="Palatino Linotype" w:hAnsi="Palatino Linotype"/>
                <w:b/>
                <w:bCs/>
                <w:noProof/>
                <w:lang w:val="en-US" w:eastAsia="en-US"/>
              </w:rPr>
              <w:t>Project</w:t>
            </w:r>
            <w:r w:rsidRPr="00444ADA">
              <w:rPr>
                <w:rFonts w:ascii="Palatino Linotype" w:hAnsi="Palatino Linotype"/>
                <w:noProof/>
                <w:lang w:val="en-US" w:eastAsia="en-US"/>
              </w:rPr>
              <w:t>: Climateprediction.net</w:t>
            </w:r>
          </w:p>
        </w:tc>
      </w:tr>
      <w:tr w:rsidR="004D08FC" w:rsidRPr="00444ADA" w14:paraId="46B1488B" w14:textId="77777777" w:rsidTr="008C1123">
        <w:trPr>
          <w:jc w:val="center"/>
        </w:trPr>
        <w:tc>
          <w:tcPr>
            <w:tcW w:w="4536" w:type="dxa"/>
          </w:tcPr>
          <w:p w14:paraId="531E2654" w14:textId="7D553C33"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Science area</w:t>
            </w:r>
            <w:r w:rsidRPr="00444ADA">
              <w:rPr>
                <w:rFonts w:ascii="Palatino Linotype" w:hAnsi="Palatino Linotype"/>
                <w:noProof/>
                <w:lang w:val="en-US" w:eastAsia="en-US"/>
              </w:rPr>
              <w:t>:</w:t>
            </w:r>
            <w:r w:rsidR="00773D20" w:rsidRPr="00444ADA">
              <w:rPr>
                <w:rFonts w:ascii="Palatino Linotype" w:hAnsi="Palatino Linotype"/>
                <w:noProof/>
                <w:lang w:val="en-US" w:eastAsia="en-US"/>
              </w:rPr>
              <w:t xml:space="preserve"> Earth sciences, Climate research</w:t>
            </w:r>
          </w:p>
        </w:tc>
      </w:tr>
      <w:tr w:rsidR="004D08FC" w:rsidRPr="00444ADA" w14:paraId="19E626F5" w14:textId="77777777" w:rsidTr="008C1123">
        <w:trPr>
          <w:jc w:val="center"/>
        </w:trPr>
        <w:tc>
          <w:tcPr>
            <w:tcW w:w="4536" w:type="dxa"/>
          </w:tcPr>
          <w:p w14:paraId="1454F275" w14:textId="49F3779F" w:rsidR="004D08FC" w:rsidRPr="00444ADA" w:rsidRDefault="004D08FC" w:rsidP="00B41999">
            <w:pPr>
              <w:ind w:left="720"/>
              <w:rPr>
                <w:rFonts w:ascii="Palatino Linotype" w:hAnsi="Palatino Linotype"/>
                <w:noProof/>
                <w:lang w:val="en-US" w:eastAsia="en-US"/>
              </w:rPr>
            </w:pPr>
            <w:r w:rsidRPr="00444ADA">
              <w:rPr>
                <w:rFonts w:ascii="Palatino Linotype" w:hAnsi="Palatino Linotype"/>
                <w:b/>
                <w:bCs/>
                <w:noProof/>
                <w:lang w:val="en-US" w:eastAsia="en-US"/>
              </w:rPr>
              <w:t>Location</w:t>
            </w:r>
            <w:r w:rsidRPr="00444ADA">
              <w:rPr>
                <w:rFonts w:ascii="Palatino Linotype" w:hAnsi="Palatino Linotype"/>
                <w:noProof/>
                <w:lang w:val="en-US" w:eastAsia="en-US"/>
              </w:rPr>
              <w:t>:</w:t>
            </w:r>
            <w:r w:rsidR="00773D20" w:rsidRPr="00444ADA">
              <w:rPr>
                <w:rFonts w:ascii="Palatino Linotype" w:hAnsi="Palatino Linotype"/>
                <w:noProof/>
                <w:lang w:val="en-US" w:eastAsia="en-US"/>
              </w:rPr>
              <w:t xml:space="preserve"> Europe, United Kingdom, Oxford University</w:t>
            </w:r>
          </w:p>
        </w:tc>
      </w:tr>
    </w:tbl>
    <w:p w14:paraId="34A93350" w14:textId="68A526CC" w:rsidR="004D08FC" w:rsidRPr="00444ADA" w:rsidRDefault="004D08FC" w:rsidP="003D6EBD">
      <w:pPr>
        <w:rPr>
          <w:rFonts w:ascii="Palatino Linotype" w:hAnsi="Palatino Linotype"/>
          <w:noProof/>
          <w:lang w:val="en-US" w:eastAsia="en-US"/>
        </w:rPr>
      </w:pPr>
    </w:p>
    <w:p w14:paraId="22CE3EBF" w14:textId="57155951" w:rsidR="00773D20" w:rsidRPr="00444ADA" w:rsidRDefault="00773D20" w:rsidP="00773D20">
      <w:pPr>
        <w:jc w:val="center"/>
        <w:rPr>
          <w:rFonts w:ascii="Palatino Linotype" w:hAnsi="Palatino Linotype"/>
          <w:b/>
          <w:bCs/>
          <w:noProof/>
          <w:lang w:val="en-US" w:eastAsia="en-US"/>
        </w:rPr>
      </w:pPr>
      <w:r w:rsidRPr="00444ADA">
        <w:rPr>
          <w:rFonts w:ascii="Palatino Linotype" w:hAnsi="Palatino Linotype"/>
          <w:b/>
          <w:bCs/>
          <w:noProof/>
          <w:lang w:val="en-US" w:eastAsia="en-US"/>
        </w:rPr>
        <w:lastRenderedPageBreak/>
        <w:t xml:space="preserve">Table 1: </w:t>
      </w:r>
      <w:r w:rsidR="00544337" w:rsidRPr="00444ADA">
        <w:rPr>
          <w:rFonts w:ascii="Palatino Linotype" w:hAnsi="Palatino Linotype"/>
          <w:b/>
          <w:bCs/>
          <w:noProof/>
          <w:lang w:val="en-US" w:eastAsia="en-US"/>
        </w:rPr>
        <w:t>E</w:t>
      </w:r>
      <w:r w:rsidRPr="00444ADA">
        <w:rPr>
          <w:rFonts w:ascii="Palatino Linotype" w:hAnsi="Palatino Linotype"/>
          <w:b/>
          <w:bCs/>
          <w:noProof/>
          <w:lang w:val="en-US" w:eastAsia="en-US"/>
        </w:rPr>
        <w:t>xamples of BOINC projects and their keywords.</w:t>
      </w:r>
    </w:p>
    <w:p w14:paraId="61205289" w14:textId="77777777"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3.2  Keyword</w:t>
      </w:r>
      <w:proofErr w:type="gramEnd"/>
      <w:r w:rsidRPr="00444ADA">
        <w:rPr>
          <w:rFonts w:ascii="Palatino Linotype" w:hAnsi="Palatino Linotype"/>
        </w:rPr>
        <w:t xml:space="preserve"> preferences</w:t>
      </w:r>
    </w:p>
    <w:p w14:paraId="3AD94BB6" w14:textId="5DC25092"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When a volunteer registers with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they specify preferences for science areas and locations.  A set of preferences maps keywords to {yes, no, maybe}.  “No” means don’t run jobs with that keyword.  “Yes” means preferentially run jobs with that keyword.</w:t>
      </w:r>
      <w:r w:rsidR="00773D20" w:rsidRPr="00444ADA">
        <w:rPr>
          <w:rFonts w:ascii="Palatino Linotype" w:hAnsi="Palatino Linotype"/>
          <w:noProof/>
          <w:lang w:val="en-US" w:eastAsia="en-US"/>
        </w:rPr>
        <w:t xml:space="preserve">  The user interface shows top-level keywords and lets the user drill down to lower levels; see Figure 2.</w:t>
      </w:r>
    </w:p>
    <w:p w14:paraId="3D3A548B" w14:textId="7488F59B" w:rsidR="00131691" w:rsidRPr="00444ADA" w:rsidRDefault="00994BCD" w:rsidP="008C1123">
      <w:pPr>
        <w:jc w:val="center"/>
        <w:rPr>
          <w:rFonts w:ascii="Palatino Linotype" w:hAnsi="Palatino Linotype"/>
          <w:noProof/>
          <w:lang w:val="en-US" w:eastAsia="en-US"/>
        </w:rPr>
      </w:pPr>
      <w:r w:rsidRPr="00444ADA">
        <w:rPr>
          <w:rFonts w:ascii="Palatino Linotype" w:hAnsi="Palatino Linotype"/>
          <w:noProof/>
        </w:rPr>
        <w:drawing>
          <wp:inline distT="0" distB="0" distL="0" distR="0" wp14:anchorId="5FCBB66F" wp14:editId="22297E3D">
            <wp:extent cx="2743200" cy="3555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3555365"/>
                    </a:xfrm>
                    <a:prstGeom prst="rect">
                      <a:avLst/>
                    </a:prstGeom>
                  </pic:spPr>
                </pic:pic>
              </a:graphicData>
            </a:graphic>
          </wp:inline>
        </w:drawing>
      </w:r>
    </w:p>
    <w:p w14:paraId="01CA20A8" w14:textId="115E41A8" w:rsidR="00131691" w:rsidRPr="00444ADA" w:rsidRDefault="00131691" w:rsidP="00131691">
      <w:pPr>
        <w:jc w:val="center"/>
        <w:rPr>
          <w:rFonts w:ascii="Palatino Linotype" w:hAnsi="Palatino Linotype"/>
          <w:b/>
          <w:noProof/>
          <w:lang w:val="en-US" w:eastAsia="en-US"/>
        </w:rPr>
      </w:pPr>
      <w:r w:rsidRPr="00444ADA">
        <w:rPr>
          <w:rFonts w:ascii="Palatino Linotype" w:hAnsi="Palatino Linotype"/>
          <w:b/>
          <w:noProof/>
          <w:lang w:val="en-US" w:eastAsia="en-US"/>
        </w:rPr>
        <w:t xml:space="preserve">Figure 2: The Science United </w:t>
      </w:r>
      <w:r w:rsidR="00611389" w:rsidRPr="00444ADA">
        <w:rPr>
          <w:rFonts w:ascii="Palatino Linotype" w:hAnsi="Palatino Linotype"/>
          <w:b/>
          <w:noProof/>
          <w:lang w:val="en-US" w:eastAsia="en-US"/>
        </w:rPr>
        <w:t xml:space="preserve">user </w:t>
      </w:r>
      <w:r w:rsidRPr="00444ADA">
        <w:rPr>
          <w:rFonts w:ascii="Palatino Linotype" w:hAnsi="Palatino Linotype"/>
          <w:b/>
          <w:noProof/>
          <w:lang w:val="en-US" w:eastAsia="en-US"/>
        </w:rPr>
        <w:t>interface for specifying preferences.</w:t>
      </w:r>
    </w:p>
    <w:p w14:paraId="17FFF235" w14:textId="3C8A1F90"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Active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volunteers </w:t>
      </w:r>
      <w:ins w:id="10" w:author="David Anderson" w:date="2021-08-29T18:20:00Z">
        <w:r w:rsidR="00D90F44">
          <w:rPr>
            <w:rFonts w:ascii="Palatino Linotype" w:hAnsi="Palatino Linotype"/>
            <w:noProof/>
            <w:lang w:val="en-US" w:eastAsia="en-US"/>
          </w:rPr>
          <w:t xml:space="preserve">selected on </w:t>
        </w:r>
      </w:ins>
      <w:r w:rsidRPr="00444ADA">
        <w:rPr>
          <w:rFonts w:ascii="Palatino Linotype" w:hAnsi="Palatino Linotype"/>
          <w:noProof/>
          <w:lang w:val="en-US" w:eastAsia="en-US"/>
        </w:rPr>
        <w:t>average 4.8 “yes” keywords and 0.83 “no” keywords</w:t>
      </w:r>
      <w:ins w:id="11" w:author="David Anderson" w:date="2021-08-29T18:20:00Z">
        <w:r w:rsidR="00D90F44">
          <w:rPr>
            <w:rFonts w:ascii="Palatino Linotype" w:hAnsi="Palatino Linotype"/>
            <w:noProof/>
            <w:lang w:val="en-US" w:eastAsia="en-US"/>
          </w:rPr>
          <w:t xml:space="preserve"> out of 25 science keywords and 41 location keywords</w:t>
        </w:r>
      </w:ins>
      <w:r w:rsidRPr="00444ADA">
        <w:rPr>
          <w:rFonts w:ascii="Palatino Linotype" w:hAnsi="Palatino Linotype"/>
          <w:noProof/>
          <w:lang w:val="en-US" w:eastAsia="en-US"/>
        </w:rPr>
        <w:t>.  87% of the keyword preferences are for science areas; the remainder are for location.</w:t>
      </w:r>
      <w:r w:rsidR="008330F4" w:rsidRPr="00444ADA">
        <w:rPr>
          <w:rFonts w:ascii="Palatino Linotype" w:hAnsi="Palatino Linotype"/>
          <w:noProof/>
          <w:lang w:val="en-US" w:eastAsia="en-US"/>
        </w:rPr>
        <w:t xml:space="preserve">  The most common “yes” science area keywords are Astronomy (68.8% of volunteers) and Biology and Medicine (67.1%).  The most common common “no” keyword is Mathematics and Computer Science (8.0%).  Among location keywords the most “yes” keywords are America (7.12%) and Europe (7.0%), and the most common “no” keyword is China (4.3%).</w:t>
      </w:r>
    </w:p>
    <w:p w14:paraId="50FB8E6E" w14:textId="29D4F9E6"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3.3  Project</w:t>
      </w:r>
      <w:proofErr w:type="gramEnd"/>
      <w:r w:rsidRPr="00444ADA">
        <w:rPr>
          <w:rFonts w:ascii="Palatino Linotype" w:hAnsi="Palatino Linotype"/>
        </w:rPr>
        <w:t xml:space="preserve"> </w:t>
      </w:r>
      <w:r w:rsidR="00137808" w:rsidRPr="00444ADA">
        <w:rPr>
          <w:rFonts w:ascii="Palatino Linotype" w:hAnsi="Palatino Linotype"/>
        </w:rPr>
        <w:t>and job keywords</w:t>
      </w:r>
    </w:p>
    <w:p w14:paraId="5D93EE1F" w14:textId="06891E22"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Each project has an associated set of keywords describing its science areas and location.    The set of project keywords can change over time, reflecting changes in the project’s workload.</w:t>
      </w:r>
    </w:p>
    <w:p w14:paraId="39180907" w14:textId="292F728D" w:rsidR="00444ADA" w:rsidRPr="00444ADA" w:rsidRDefault="00137808" w:rsidP="00444ADA">
      <w:pPr>
        <w:rPr>
          <w:rFonts w:ascii="Palatino Linotype" w:hAnsi="Palatino Linotype"/>
          <w:noProof/>
          <w:lang w:val="en-US" w:eastAsia="en-US"/>
        </w:rPr>
      </w:pPr>
      <w:r w:rsidRPr="00444ADA">
        <w:rPr>
          <w:rFonts w:ascii="Palatino Linotype" w:hAnsi="Palatino Linotype"/>
          <w:noProof/>
          <w:lang w:val="en-US" w:eastAsia="en-US"/>
        </w:rPr>
        <w:t>Science United enforces v</w:t>
      </w:r>
      <w:r w:rsidR="00131691" w:rsidRPr="00444ADA">
        <w:rPr>
          <w:rFonts w:ascii="Palatino Linotype" w:hAnsi="Palatino Linotype"/>
          <w:noProof/>
          <w:lang w:val="en-US" w:eastAsia="en-US"/>
        </w:rPr>
        <w:t xml:space="preserve">olunteer preferences at the project level.  If a project has a keyword </w:t>
      </w:r>
      <w:r w:rsidRPr="00444ADA">
        <w:rPr>
          <w:rFonts w:ascii="Palatino Linotype" w:hAnsi="Palatino Linotype"/>
          <w:noProof/>
          <w:lang w:val="en-US" w:eastAsia="en-US"/>
        </w:rPr>
        <w:t>for which</w:t>
      </w:r>
      <w:r w:rsidR="00131691" w:rsidRPr="00444ADA">
        <w:rPr>
          <w:rFonts w:ascii="Palatino Linotype" w:hAnsi="Palatino Linotype"/>
          <w:noProof/>
          <w:lang w:val="en-US" w:eastAsia="en-US"/>
        </w:rPr>
        <w:t xml:space="preserve"> a volunteer has specified “no”, the volunteer’s devices </w:t>
      </w:r>
      <w:r w:rsidR="00402408" w:rsidRPr="00444ADA">
        <w:rPr>
          <w:rFonts w:ascii="Palatino Linotype" w:hAnsi="Palatino Linotype"/>
          <w:noProof/>
          <w:lang w:val="en-US" w:eastAsia="en-US"/>
        </w:rPr>
        <w:t>are</w:t>
      </w:r>
      <w:r w:rsidR="00131691" w:rsidRPr="00444ADA">
        <w:rPr>
          <w:rFonts w:ascii="Palatino Linotype" w:hAnsi="Palatino Linotype"/>
          <w:noProof/>
          <w:lang w:val="en-US" w:eastAsia="en-US"/>
        </w:rPr>
        <w:t xml:space="preserve"> not attached to that project. </w:t>
      </w:r>
      <w:r w:rsidR="00402408" w:rsidRPr="00444ADA">
        <w:rPr>
          <w:rFonts w:ascii="Palatino Linotype" w:hAnsi="Palatino Linotype"/>
          <w:noProof/>
          <w:lang w:val="en-US" w:eastAsia="en-US"/>
        </w:rPr>
        <w:t xml:space="preserve"> In the future we plan to support projects </w:t>
      </w:r>
      <w:r w:rsidR="00611389" w:rsidRPr="00444ADA">
        <w:rPr>
          <w:rFonts w:ascii="Palatino Linotype" w:hAnsi="Palatino Linotype"/>
          <w:noProof/>
          <w:lang w:val="en-US" w:eastAsia="en-US"/>
        </w:rPr>
        <w:t>whose jobs have differing</w:t>
      </w:r>
      <w:r w:rsidR="00402408" w:rsidRPr="00444ADA">
        <w:rPr>
          <w:rFonts w:ascii="Palatino Linotype" w:hAnsi="Palatino Linotype"/>
          <w:noProof/>
          <w:lang w:val="en-US" w:eastAsia="en-US"/>
        </w:rPr>
        <w:t xml:space="preserve"> keywords; see Section 6</w:t>
      </w:r>
      <w:r w:rsidR="006160F7">
        <w:rPr>
          <w:rFonts w:ascii="Palatino Linotype" w:hAnsi="Palatino Linotype"/>
          <w:noProof/>
          <w:lang w:val="en-US" w:eastAsia="en-US"/>
        </w:rPr>
        <w:t>.4</w:t>
      </w:r>
      <w:r w:rsidR="00402408" w:rsidRPr="00444ADA">
        <w:rPr>
          <w:rFonts w:ascii="Palatino Linotype" w:hAnsi="Palatino Linotype"/>
          <w:noProof/>
          <w:lang w:val="en-US" w:eastAsia="en-US"/>
        </w:rPr>
        <w:t>.</w:t>
      </w:r>
    </w:p>
    <w:p w14:paraId="6F91607F" w14:textId="701B22DA"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 xml:space="preserve">4   </w:t>
      </w:r>
      <w:r w:rsidR="0077446D" w:rsidRPr="00444ADA">
        <w:rPr>
          <w:rFonts w:ascii="Palatino Linotype" w:hAnsi="Palatino Linotype"/>
          <w:lang w:eastAsia="en-US"/>
        </w:rPr>
        <w:t xml:space="preserve">The global </w:t>
      </w:r>
      <w:r w:rsidR="008C1123" w:rsidRPr="00444ADA">
        <w:rPr>
          <w:rFonts w:ascii="Palatino Linotype" w:hAnsi="Palatino Linotype"/>
          <w:lang w:eastAsia="en-US"/>
        </w:rPr>
        <w:t>volunteer computing</w:t>
      </w:r>
      <w:r w:rsidR="0077446D" w:rsidRPr="00444ADA">
        <w:rPr>
          <w:rFonts w:ascii="Palatino Linotype" w:hAnsi="Palatino Linotype"/>
          <w:lang w:eastAsia="en-US"/>
        </w:rPr>
        <w:t xml:space="preserve"> scheduling problem</w:t>
      </w:r>
    </w:p>
    <w:p w14:paraId="59AA949C" w14:textId="3FFF88E3"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lastRenderedPageBreak/>
        <w:t xml:space="preserve">The central function of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is to divide computing power among projects.  It does this by assigning volunteer devices</w:t>
      </w:r>
      <w:r w:rsidR="00402408" w:rsidRPr="00444ADA">
        <w:rPr>
          <w:rFonts w:ascii="Palatino Linotype" w:hAnsi="Palatino Linotype"/>
          <w:noProof/>
          <w:lang w:val="en-US" w:eastAsia="en-US"/>
        </w:rPr>
        <w:t xml:space="preserve"> to projects</w:t>
      </w:r>
      <w:r w:rsidRPr="00444ADA">
        <w:rPr>
          <w:rFonts w:ascii="Palatino Linotype" w:hAnsi="Palatino Linotype"/>
          <w:noProof/>
          <w:lang w:val="en-US" w:eastAsia="en-US"/>
        </w:rPr>
        <w:t>.  These assignments can change each time the device issues an AM RPC (typically once per day).</w:t>
      </w:r>
      <w:r w:rsidR="002223E7"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This section </w:t>
      </w:r>
      <w:r w:rsidR="00545DA2" w:rsidRPr="00444ADA">
        <w:rPr>
          <w:rFonts w:ascii="Palatino Linotype" w:hAnsi="Palatino Linotype"/>
          <w:noProof/>
          <w:lang w:val="en-US" w:eastAsia="en-US"/>
        </w:rPr>
        <w:t>discusses</w:t>
      </w:r>
      <w:r w:rsidRPr="00444ADA">
        <w:rPr>
          <w:rFonts w:ascii="Palatino Linotype" w:hAnsi="Palatino Linotype"/>
          <w:noProof/>
          <w:lang w:val="en-US" w:eastAsia="en-US"/>
        </w:rPr>
        <w:t xml:space="preserve"> the factors in </w:t>
      </w:r>
      <w:r w:rsidR="00C96E0C" w:rsidRPr="00444ADA">
        <w:rPr>
          <w:rFonts w:ascii="Palatino Linotype" w:hAnsi="Palatino Linotype"/>
          <w:noProof/>
          <w:lang w:val="en-US" w:eastAsia="en-US"/>
        </w:rPr>
        <w:t>the assignment policy</w:t>
      </w:r>
      <w:r w:rsidRPr="00444ADA">
        <w:rPr>
          <w:rFonts w:ascii="Palatino Linotype" w:hAnsi="Palatino Linotype"/>
          <w:noProof/>
          <w:lang w:val="en-US" w:eastAsia="en-US"/>
        </w:rPr>
        <w:t xml:space="preserve">, and </w:t>
      </w:r>
      <w:r w:rsidR="00A16E23" w:rsidRPr="00444ADA">
        <w:rPr>
          <w:rFonts w:ascii="Palatino Linotype" w:hAnsi="Palatino Linotype"/>
          <w:noProof/>
          <w:lang w:val="en-US" w:eastAsia="en-US"/>
        </w:rPr>
        <w:t>describes</w:t>
      </w:r>
      <w:r w:rsidRPr="00444ADA">
        <w:rPr>
          <w:rFonts w:ascii="Palatino Linotype" w:hAnsi="Palatino Linotype"/>
          <w:noProof/>
          <w:lang w:val="en-US" w:eastAsia="en-US"/>
        </w:rPr>
        <w:t xml:space="preserve"> the </w:t>
      </w:r>
      <w:r w:rsidR="00611389" w:rsidRPr="00444ADA">
        <w:rPr>
          <w:rFonts w:ascii="Palatino Linotype" w:hAnsi="Palatino Linotype"/>
          <w:noProof/>
          <w:lang w:val="en-US" w:eastAsia="en-US"/>
        </w:rPr>
        <w:t>current policy</w:t>
      </w:r>
      <w:r w:rsidRPr="00444ADA">
        <w:rPr>
          <w:rFonts w:ascii="Palatino Linotype" w:hAnsi="Palatino Linotype"/>
          <w:noProof/>
          <w:lang w:val="en-US" w:eastAsia="en-US"/>
        </w:rPr>
        <w:t>.</w:t>
      </w:r>
    </w:p>
    <w:p w14:paraId="00141871" w14:textId="77777777"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4.1  Platforms</w:t>
      </w:r>
      <w:proofErr w:type="gramEnd"/>
      <w:r w:rsidRPr="00444ADA">
        <w:rPr>
          <w:rFonts w:ascii="Palatino Linotype" w:hAnsi="Palatino Linotype"/>
        </w:rPr>
        <w:t xml:space="preserve"> and processing resources</w:t>
      </w:r>
    </w:p>
    <w:p w14:paraId="1DFA4C84" w14:textId="4268DD19" w:rsidR="00131691" w:rsidRPr="00444ADA" w:rsidRDefault="0077446D" w:rsidP="00131691">
      <w:pPr>
        <w:rPr>
          <w:rFonts w:ascii="Palatino Linotype" w:hAnsi="Palatino Linotype"/>
          <w:lang w:val="en-US" w:eastAsia="en-US"/>
        </w:rPr>
      </w:pPr>
      <w:r w:rsidRPr="00444ADA">
        <w:rPr>
          <w:rFonts w:ascii="Palatino Linotype" w:hAnsi="Palatino Linotype"/>
          <w:lang w:val="en-US" w:eastAsia="en-US"/>
        </w:rPr>
        <w:t xml:space="preserve">Recall from </w:t>
      </w:r>
      <w:r w:rsidR="00611389" w:rsidRPr="00444ADA">
        <w:rPr>
          <w:rFonts w:ascii="Palatino Linotype" w:hAnsi="Palatino Linotype"/>
          <w:lang w:val="en-US" w:eastAsia="en-US"/>
        </w:rPr>
        <w:t>S</w:t>
      </w:r>
      <w:r w:rsidRPr="00444ADA">
        <w:rPr>
          <w:rFonts w:ascii="Palatino Linotype" w:hAnsi="Palatino Linotype"/>
          <w:lang w:val="en-US" w:eastAsia="en-US"/>
        </w:rPr>
        <w:t>ection 2</w:t>
      </w:r>
      <w:r w:rsidR="00611389" w:rsidRPr="00444ADA">
        <w:rPr>
          <w:rFonts w:ascii="Palatino Linotype" w:hAnsi="Palatino Linotype"/>
          <w:lang w:val="en-US" w:eastAsia="en-US"/>
        </w:rPr>
        <w:t>.1</w:t>
      </w:r>
      <w:r w:rsidRPr="00444ADA">
        <w:rPr>
          <w:rFonts w:ascii="Palatino Linotype" w:hAnsi="Palatino Linotype"/>
          <w:lang w:val="en-US" w:eastAsia="en-US"/>
        </w:rPr>
        <w:t xml:space="preserve"> that e</w:t>
      </w:r>
      <w:r w:rsidR="00131691" w:rsidRPr="00444ADA">
        <w:rPr>
          <w:rFonts w:ascii="Palatino Linotype" w:hAnsi="Palatino Linotype"/>
          <w:lang w:val="en-US" w:eastAsia="en-US"/>
        </w:rPr>
        <w:t>ach device supports one or more “platforms” (Windows/x64, Mac/x64, Linux/ARM, etc.) and has a set of “processing resources”, including a CPU and possibly one or more GPUs of various vendors (NVIDIA, AMD, Intel). In addition, a device may have virtualization software (VirtualBox) installed.</w:t>
      </w:r>
      <w:r w:rsidR="00611389" w:rsidRPr="00444ADA">
        <w:rPr>
          <w:rFonts w:ascii="Palatino Linotype" w:hAnsi="Palatino Linotype"/>
          <w:lang w:val="en-US" w:eastAsia="en-US"/>
        </w:rPr>
        <w:t xml:space="preserve">  This information is conveyed </w:t>
      </w:r>
      <w:r w:rsidR="003B20CC" w:rsidRPr="00444ADA">
        <w:rPr>
          <w:rFonts w:ascii="Palatino Linotype" w:hAnsi="Palatino Linotype"/>
          <w:lang w:val="en-US" w:eastAsia="en-US"/>
        </w:rPr>
        <w:t xml:space="preserve">to Science United </w:t>
      </w:r>
      <w:r w:rsidR="00611389" w:rsidRPr="00444ADA">
        <w:rPr>
          <w:rFonts w:ascii="Palatino Linotype" w:hAnsi="Palatino Linotype"/>
          <w:lang w:val="en-US" w:eastAsia="en-US"/>
        </w:rPr>
        <w:t>in account manager RPC request</w:t>
      </w:r>
      <w:r w:rsidR="003B20CC" w:rsidRPr="00444ADA">
        <w:rPr>
          <w:rFonts w:ascii="Palatino Linotype" w:hAnsi="Palatino Linotype"/>
          <w:lang w:val="en-US" w:eastAsia="en-US"/>
        </w:rPr>
        <w:t>s</w:t>
      </w:r>
      <w:r w:rsidR="00611389" w:rsidRPr="00444ADA">
        <w:rPr>
          <w:rFonts w:ascii="Palatino Linotype" w:hAnsi="Palatino Linotype"/>
          <w:lang w:val="en-US" w:eastAsia="en-US"/>
        </w:rPr>
        <w:t>.</w:t>
      </w:r>
    </w:p>
    <w:p w14:paraId="5484FFF4" w14:textId="5357C491" w:rsidR="00131691" w:rsidRPr="00444ADA" w:rsidRDefault="0077446D" w:rsidP="00131691">
      <w:pPr>
        <w:rPr>
          <w:rFonts w:ascii="Palatino Linotype" w:hAnsi="Palatino Linotype"/>
          <w:lang w:val="en-US" w:eastAsia="en-US"/>
        </w:rPr>
      </w:pPr>
      <w:r w:rsidRPr="00444ADA">
        <w:rPr>
          <w:rFonts w:ascii="Palatino Linotype" w:hAnsi="Palatino Linotype"/>
          <w:lang w:val="en-US" w:eastAsia="en-US"/>
        </w:rPr>
        <w:t>Recall also that e</w:t>
      </w:r>
      <w:r w:rsidR="00131691" w:rsidRPr="00444ADA">
        <w:rPr>
          <w:rFonts w:ascii="Palatino Linotype" w:hAnsi="Palatino Linotype"/>
          <w:lang w:val="en-US" w:eastAsia="en-US"/>
        </w:rPr>
        <w:t xml:space="preserve">ach BOINC project has a set of “app versions”, each of which runs on a particular platform, uses a specific set of processing resources, and may require VirtualBox.  </w:t>
      </w:r>
      <w:r w:rsidR="00866368" w:rsidRPr="00444ADA">
        <w:rPr>
          <w:rFonts w:ascii="Palatino Linotype" w:hAnsi="Palatino Linotype"/>
          <w:lang w:val="en-US" w:eastAsia="en-US"/>
        </w:rPr>
        <w:t xml:space="preserve">Projects export this information through a Web RPC.  </w:t>
      </w:r>
      <w:r w:rsidR="00F21E29" w:rsidRPr="00444ADA">
        <w:rPr>
          <w:rFonts w:ascii="Palatino Linotype" w:hAnsi="Palatino Linotype"/>
          <w:noProof/>
          <w:lang w:val="en-US" w:eastAsia="en-US"/>
        </w:rPr>
        <w:t>Science United</w:t>
      </w:r>
      <w:r w:rsidR="00866368" w:rsidRPr="00444ADA">
        <w:rPr>
          <w:rFonts w:ascii="Palatino Linotype" w:hAnsi="Palatino Linotype"/>
          <w:lang w:val="en-US" w:eastAsia="en-US"/>
        </w:rPr>
        <w:t xml:space="preserve"> periodically imports this from all projects.</w:t>
      </w:r>
    </w:p>
    <w:p w14:paraId="0D5C0AC9" w14:textId="77777777"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4.2  Project</w:t>
      </w:r>
      <w:proofErr w:type="gramEnd"/>
      <w:r w:rsidRPr="00444ADA">
        <w:rPr>
          <w:rFonts w:ascii="Palatino Linotype" w:hAnsi="Palatino Linotype"/>
        </w:rPr>
        <w:t xml:space="preserve"> shares</w:t>
      </w:r>
    </w:p>
    <w:p w14:paraId="1F167E03" w14:textId="394CC027" w:rsidR="00131691"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131691" w:rsidRPr="00444ADA">
        <w:rPr>
          <w:rFonts w:ascii="Palatino Linotype" w:hAnsi="Palatino Linotype"/>
          <w:noProof/>
          <w:lang w:val="en-US" w:eastAsia="en-US"/>
        </w:rPr>
        <w:t xml:space="preserve"> allows projects to be </w:t>
      </w:r>
      <w:r w:rsidR="00994BCD" w:rsidRPr="00444ADA">
        <w:rPr>
          <w:rFonts w:ascii="Palatino Linotype" w:hAnsi="Palatino Linotype"/>
          <w:noProof/>
          <w:lang w:val="en-US" w:eastAsia="en-US"/>
        </w:rPr>
        <w:t>allocated</w:t>
      </w:r>
      <w:r w:rsidR="00131691" w:rsidRPr="00444ADA">
        <w:rPr>
          <w:rFonts w:ascii="Palatino Linotype" w:hAnsi="Palatino Linotype"/>
          <w:noProof/>
          <w:lang w:val="en-US" w:eastAsia="en-US"/>
        </w:rPr>
        <w:t xml:space="preserve"> </w:t>
      </w:r>
      <w:r w:rsidR="00994BCD" w:rsidRPr="00444ADA">
        <w:rPr>
          <w:rFonts w:ascii="Palatino Linotype" w:hAnsi="Palatino Linotype"/>
          <w:noProof/>
          <w:lang w:val="en-US" w:eastAsia="en-US"/>
        </w:rPr>
        <w:t>different amounts of</w:t>
      </w:r>
      <w:r w:rsidR="00131691" w:rsidRPr="00444ADA">
        <w:rPr>
          <w:rFonts w:ascii="Palatino Linotype" w:hAnsi="Palatino Linotype"/>
          <w:noProof/>
          <w:lang w:val="en-US" w:eastAsia="en-US"/>
        </w:rPr>
        <w:t xml:space="preserve"> computing resources.</w:t>
      </w:r>
      <w:r w:rsidR="00E6312C" w:rsidRPr="00444ADA">
        <w:rPr>
          <w:rFonts w:ascii="Palatino Linotype" w:hAnsi="Palatino Linotype"/>
          <w:noProof/>
          <w:lang w:val="en-US" w:eastAsia="en-US"/>
        </w:rPr>
        <w:t xml:space="preserve">  For example, we currently </w:t>
      </w:r>
      <w:r w:rsidR="00994BCD" w:rsidRPr="00444ADA">
        <w:rPr>
          <w:rFonts w:ascii="Palatino Linotype" w:hAnsi="Palatino Linotype"/>
          <w:noProof/>
          <w:lang w:val="en-US" w:eastAsia="en-US"/>
        </w:rPr>
        <w:t>allocat</w:t>
      </w:r>
      <w:r w:rsidR="00A44E0A" w:rsidRPr="00444ADA">
        <w:rPr>
          <w:rFonts w:ascii="Palatino Linotype" w:hAnsi="Palatino Linotype"/>
          <w:noProof/>
          <w:lang w:val="en-US" w:eastAsia="en-US"/>
        </w:rPr>
        <w:t>e</w:t>
      </w:r>
      <w:r w:rsidR="00E6312C" w:rsidRPr="00444ADA">
        <w:rPr>
          <w:rFonts w:ascii="Palatino Linotype" w:hAnsi="Palatino Linotype"/>
          <w:noProof/>
          <w:lang w:val="en-US" w:eastAsia="en-US"/>
        </w:rPr>
        <w:t xml:space="preserve"> more computing to COVID-related projects.  This mechanism </w:t>
      </w:r>
      <w:r w:rsidR="00994BCD" w:rsidRPr="00444ADA">
        <w:rPr>
          <w:rFonts w:ascii="Palatino Linotype" w:hAnsi="Palatino Linotype"/>
          <w:noProof/>
          <w:lang w:val="en-US" w:eastAsia="en-US"/>
        </w:rPr>
        <w:t>works</w:t>
      </w:r>
      <w:r w:rsidR="00E6312C" w:rsidRPr="00444ADA">
        <w:rPr>
          <w:rFonts w:ascii="Palatino Linotype" w:hAnsi="Palatino Linotype"/>
          <w:noProof/>
          <w:lang w:val="en-US" w:eastAsia="en-US"/>
        </w:rPr>
        <w:t xml:space="preserve"> as follows.</w:t>
      </w:r>
    </w:p>
    <w:p w14:paraId="3CED0D62" w14:textId="2586B294"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Let </w:t>
      </w:r>
      <w:r w:rsidRPr="00444ADA">
        <w:rPr>
          <w:rFonts w:ascii="Palatino Linotype" w:hAnsi="Palatino Linotype"/>
          <w:i/>
          <w:iCs/>
          <w:noProof/>
          <w:lang w:val="en-US" w:eastAsia="en-US"/>
        </w:rPr>
        <w:t>M(P)</w:t>
      </w:r>
      <w:r w:rsidRPr="00444ADA">
        <w:rPr>
          <w:rFonts w:ascii="Palatino Linotype" w:hAnsi="Palatino Linotype"/>
          <w:noProof/>
          <w:lang w:val="en-US" w:eastAsia="en-US"/>
        </w:rPr>
        <w:t xml:space="preserve"> denote the maximum possible rate of computing</w:t>
      </w:r>
      <w:r w:rsidR="0077446D" w:rsidRPr="00444ADA">
        <w:rPr>
          <w:rFonts w:ascii="Palatino Linotype" w:hAnsi="Palatino Linotype"/>
          <w:noProof/>
          <w:lang w:val="en-US" w:eastAsia="en-US"/>
        </w:rPr>
        <w:t xml:space="preserve"> (measured in FLOPS)</w:t>
      </w:r>
      <w:r w:rsidRPr="00444ADA">
        <w:rPr>
          <w:rFonts w:ascii="Palatino Linotype" w:hAnsi="Palatino Linotype"/>
          <w:noProof/>
          <w:lang w:val="en-US" w:eastAsia="en-US"/>
        </w:rPr>
        <w:t xml:space="preserve"> for a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given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’s current resource pool.  </w:t>
      </w:r>
      <w:r w:rsidRPr="00444ADA">
        <w:rPr>
          <w:rFonts w:ascii="Palatino Linotype" w:hAnsi="Palatino Linotype"/>
          <w:i/>
          <w:iCs/>
          <w:noProof/>
          <w:lang w:val="en-US" w:eastAsia="en-US"/>
        </w:rPr>
        <w:t>M(P)</w:t>
      </w:r>
      <w:r w:rsidRPr="00444ADA">
        <w:rPr>
          <w:rFonts w:ascii="Palatino Linotype" w:hAnsi="Palatino Linotype"/>
          <w:noProof/>
          <w:lang w:val="en-US" w:eastAsia="en-US"/>
        </w:rPr>
        <w:t xml:space="preserve"> is determined by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’s keywords and applications.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can use a device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 only if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’s keywords are compatible with the preferences of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’s owner, and it can use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’s processing resources (CPU and GPUs) only if it has appropriate applications.  Thus </w:t>
      </w:r>
      <w:r w:rsidRPr="00444ADA">
        <w:rPr>
          <w:rFonts w:ascii="Palatino Linotype" w:hAnsi="Palatino Linotype"/>
          <w:i/>
          <w:iCs/>
          <w:noProof/>
          <w:lang w:val="en-US" w:eastAsia="en-US"/>
        </w:rPr>
        <w:t>M(P)</w:t>
      </w:r>
      <w:r w:rsidRPr="00444ADA">
        <w:rPr>
          <w:rFonts w:ascii="Palatino Linotype" w:hAnsi="Palatino Linotype"/>
          <w:noProof/>
          <w:lang w:val="en-US" w:eastAsia="en-US"/>
        </w:rPr>
        <w:t xml:space="preserve"> can vary widely between projects.</w:t>
      </w:r>
    </w:p>
    <w:p w14:paraId="6D274FB3" w14:textId="3995C95F"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In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each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has a “share” </w:t>
      </w:r>
      <w:r w:rsidRPr="00444ADA">
        <w:rPr>
          <w:rFonts w:ascii="Palatino Linotype" w:hAnsi="Palatino Linotype"/>
          <w:i/>
          <w:iCs/>
          <w:noProof/>
          <w:lang w:val="en-US" w:eastAsia="en-US"/>
        </w:rPr>
        <w:t>S(P)</w:t>
      </w:r>
      <w:r w:rsidRPr="00444ADA">
        <w:rPr>
          <w:rFonts w:ascii="Palatino Linotype" w:hAnsi="Palatino Linotype"/>
          <w:noProof/>
          <w:lang w:val="en-US" w:eastAsia="en-US"/>
        </w:rPr>
        <w:t xml:space="preserve">.  Shares are assigned administratively (see Section </w:t>
      </w:r>
      <w:r w:rsidR="00994BCD" w:rsidRPr="00444ADA">
        <w:rPr>
          <w:rFonts w:ascii="Palatino Linotype" w:hAnsi="Palatino Linotype"/>
          <w:noProof/>
          <w:lang w:val="en-US" w:eastAsia="en-US"/>
        </w:rPr>
        <w:t>6.</w:t>
      </w:r>
      <w:r w:rsidR="003B20CC" w:rsidRPr="00444ADA">
        <w:rPr>
          <w:rFonts w:ascii="Palatino Linotype" w:hAnsi="Palatino Linotype"/>
          <w:noProof/>
          <w:lang w:val="en-US" w:eastAsia="en-US"/>
        </w:rPr>
        <w:t>3</w:t>
      </w:r>
      <w:r w:rsidRPr="00444ADA">
        <w:rPr>
          <w:rFonts w:ascii="Palatino Linotype" w:hAnsi="Palatino Linotype"/>
          <w:noProof/>
          <w:lang w:val="en-US" w:eastAsia="en-US"/>
        </w:rPr>
        <w:t xml:space="preserve">), and may change over time.  Roughly speaking, </w:t>
      </w:r>
      <w:r w:rsidRPr="00444ADA">
        <w:rPr>
          <w:rFonts w:ascii="Palatino Linotype" w:hAnsi="Palatino Linotype"/>
          <w:i/>
          <w:iCs/>
          <w:noProof/>
          <w:lang w:val="en-US" w:eastAsia="en-US"/>
        </w:rPr>
        <w:t>S(P)</w:t>
      </w:r>
      <w:r w:rsidRPr="00444ADA">
        <w:rPr>
          <w:rFonts w:ascii="Palatino Linotype" w:hAnsi="Palatino Linotype"/>
          <w:noProof/>
          <w:lang w:val="en-US" w:eastAsia="en-US"/>
        </w:rPr>
        <w:t xml:space="preserve"> determines how much computing is available to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compared to other projects with similar </w:t>
      </w:r>
      <w:r w:rsidRPr="00444ADA">
        <w:rPr>
          <w:rFonts w:ascii="Palatino Linotype" w:hAnsi="Palatino Linotype"/>
          <w:i/>
          <w:iCs/>
          <w:noProof/>
          <w:lang w:val="en-US" w:eastAsia="en-US"/>
        </w:rPr>
        <w:t>M(P),</w:t>
      </w:r>
      <w:r w:rsidRPr="00444ADA">
        <w:rPr>
          <w:rFonts w:ascii="Palatino Linotype" w:hAnsi="Palatino Linotype"/>
          <w:noProof/>
          <w:lang w:val="en-US" w:eastAsia="en-US"/>
        </w:rPr>
        <w:t xml:space="preserve"> over a time scale on the order of </w:t>
      </w:r>
      <w:r w:rsidR="00866368" w:rsidRPr="00444ADA">
        <w:rPr>
          <w:rFonts w:ascii="Palatino Linotype" w:hAnsi="Palatino Linotype"/>
          <w:noProof/>
          <w:lang w:val="en-US" w:eastAsia="en-US"/>
        </w:rPr>
        <w:t>one</w:t>
      </w:r>
      <w:r w:rsidRPr="00444ADA">
        <w:rPr>
          <w:rFonts w:ascii="Palatino Linotype" w:hAnsi="Palatino Linotype"/>
          <w:noProof/>
          <w:lang w:val="en-US" w:eastAsia="en-US"/>
        </w:rPr>
        <w:t xml:space="preserve"> week.</w:t>
      </w:r>
    </w:p>
    <w:p w14:paraId="182983D6" w14:textId="77777777"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4.3  Resource</w:t>
      </w:r>
      <w:proofErr w:type="gramEnd"/>
      <w:r w:rsidRPr="00444ADA">
        <w:rPr>
          <w:rFonts w:ascii="Palatino Linotype" w:hAnsi="Palatino Linotype"/>
        </w:rPr>
        <w:t xml:space="preserve"> usage accounting</w:t>
      </w:r>
    </w:p>
    <w:p w14:paraId="0BB35B53" w14:textId="23BE907A" w:rsidR="00131691"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131691" w:rsidRPr="00444ADA">
        <w:rPr>
          <w:rFonts w:ascii="Palatino Linotype" w:hAnsi="Palatino Linotype"/>
          <w:noProof/>
          <w:lang w:val="en-US" w:eastAsia="en-US"/>
        </w:rPr>
        <w:t xml:space="preserve"> does accounting of processing resource usage.  This serves several purposes: it provides a basis for enforcing project shares, it gives an estimate of the system-wide throughput, and it provides basis for volunteer incentive such as graphs of work done recently, work milestones, and so on.</w:t>
      </w:r>
    </w:p>
    <w:p w14:paraId="7AC32390" w14:textId="46831258"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BOINC has a system for estimating the FLOPs performed by completed jobs.  It is </w:t>
      </w:r>
      <w:r w:rsidR="006160F7">
        <w:rPr>
          <w:rFonts w:ascii="Palatino Linotype" w:hAnsi="Palatino Linotype"/>
          <w:noProof/>
          <w:lang w:val="en-US" w:eastAsia="en-US"/>
        </w:rPr>
        <w:t>“</w:t>
      </w:r>
      <w:r w:rsidRPr="00444ADA">
        <w:rPr>
          <w:rFonts w:ascii="Palatino Linotype" w:hAnsi="Palatino Linotype"/>
          <w:noProof/>
          <w:lang w:val="en-US" w:eastAsia="en-US"/>
        </w:rPr>
        <w:t>cheat-</w:t>
      </w:r>
      <w:r w:rsidR="00145C39" w:rsidRPr="00444ADA">
        <w:rPr>
          <w:rFonts w:ascii="Palatino Linotype" w:hAnsi="Palatino Linotype"/>
          <w:noProof/>
          <w:lang w:val="en-US" w:eastAsia="en-US"/>
        </w:rPr>
        <w:t>resistant</w:t>
      </w:r>
      <w:r w:rsidR="006160F7">
        <w:rPr>
          <w:rFonts w:ascii="Palatino Linotype" w:hAnsi="Palatino Linotype"/>
          <w:noProof/>
          <w:lang w:val="en-US" w:eastAsia="en-US"/>
        </w:rPr>
        <w:t>”</w:t>
      </w:r>
      <w:r w:rsidRPr="00444ADA">
        <w:rPr>
          <w:rFonts w:ascii="Palatino Linotype" w:hAnsi="Palatino Linotype"/>
          <w:noProof/>
          <w:lang w:val="en-US" w:eastAsia="en-US"/>
        </w:rPr>
        <w:t xml:space="preserve">: it is difficult to get credit for computation not actually performed.  However, the system is based in part on job replication, </w:t>
      </w:r>
      <w:r w:rsidR="00D02A7A" w:rsidRPr="00444ADA">
        <w:rPr>
          <w:rFonts w:ascii="Palatino Linotype" w:hAnsi="Palatino Linotype"/>
          <w:noProof/>
          <w:lang w:val="en-US" w:eastAsia="en-US"/>
        </w:rPr>
        <w:t>and</w:t>
      </w:r>
      <w:r w:rsidRPr="00444ADA">
        <w:rPr>
          <w:rFonts w:ascii="Palatino Linotype" w:hAnsi="Palatino Linotype"/>
          <w:noProof/>
          <w:lang w:val="en-US" w:eastAsia="en-US"/>
        </w:rPr>
        <w:t xml:space="preserve"> credit for a job may not be granted until </w:t>
      </w:r>
      <w:r w:rsidR="00D02A7A" w:rsidRPr="00444ADA">
        <w:rPr>
          <w:rFonts w:ascii="Palatino Linotype" w:hAnsi="Palatino Linotype"/>
          <w:noProof/>
          <w:lang w:val="en-US" w:eastAsia="en-US"/>
        </w:rPr>
        <w:t>a replica of the</w:t>
      </w:r>
      <w:r w:rsidRPr="00444ADA">
        <w:rPr>
          <w:rFonts w:ascii="Palatino Linotype" w:hAnsi="Palatino Linotype"/>
          <w:noProof/>
          <w:lang w:val="en-US" w:eastAsia="en-US"/>
        </w:rPr>
        <w:t xml:space="preserve"> job is completed, which could take weeks.  This makes it unsuitable for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’s purposes.</w:t>
      </w:r>
    </w:p>
    <w:p w14:paraId="2B385628" w14:textId="05306D5B"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Instead,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uses a quantity called “estimated credit” (EC), which is maintained by the BOINC client on a per-job and per-project basis, based on the runtime of jobs and the peak FLOPS of the processors they use.  EC is a cruder estimate than credit, and it is not cheat-</w:t>
      </w:r>
      <w:r w:rsidR="00145C39" w:rsidRPr="00444ADA">
        <w:rPr>
          <w:rFonts w:ascii="Palatino Linotype" w:hAnsi="Palatino Linotype"/>
          <w:noProof/>
          <w:lang w:val="en-US" w:eastAsia="en-US"/>
        </w:rPr>
        <w:t>resistant</w:t>
      </w:r>
      <w:r w:rsidRPr="00444ADA">
        <w:rPr>
          <w:rFonts w:ascii="Palatino Linotype" w:hAnsi="Palatino Linotype"/>
          <w:noProof/>
          <w:lang w:val="en-US" w:eastAsia="en-US"/>
        </w:rPr>
        <w:t>.  But it accumulates continuously, with no need to wait for job completion or validation.</w:t>
      </w:r>
    </w:p>
    <w:p w14:paraId="7DCE4E89" w14:textId="010C1D6A" w:rsidR="006244B8" w:rsidRPr="00444ADA" w:rsidRDefault="006244B8" w:rsidP="00131691">
      <w:pPr>
        <w:rPr>
          <w:rFonts w:ascii="Palatino Linotype" w:hAnsi="Palatino Linotype"/>
          <w:noProof/>
          <w:lang w:val="en-US" w:eastAsia="en-US"/>
        </w:rPr>
      </w:pPr>
      <w:r w:rsidRPr="00444ADA">
        <w:rPr>
          <w:rFonts w:ascii="Palatino Linotype" w:hAnsi="Palatino Linotype"/>
          <w:noProof/>
          <w:lang w:val="en-US" w:eastAsia="en-US"/>
        </w:rPr>
        <w:t>The AM RPC request message includes a list of currently-attached projects and their CPU and GPU EC totals; these are used to update accounting records.</w:t>
      </w:r>
    </w:p>
    <w:p w14:paraId="09E8F1BD" w14:textId="00A50716" w:rsidR="00B66EAE"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lastRenderedPageBreak/>
        <w:t>Science United</w:t>
      </w:r>
      <w:r w:rsidR="00B66EAE" w:rsidRPr="00444ADA">
        <w:rPr>
          <w:rFonts w:ascii="Palatino Linotype" w:hAnsi="Palatino Linotype"/>
          <w:noProof/>
          <w:lang w:val="en-US" w:eastAsia="en-US"/>
        </w:rPr>
        <w:t xml:space="preserve"> maintains a database of historical accounting data.  It maintains daily records (CPU and GPU EC and processing time, and number of jobs succeeded and failed) for each user and project, and in total.  Once per day it adds these to the total for each entity, and creates a new daily record.</w:t>
      </w:r>
    </w:p>
    <w:p w14:paraId="2B4E0656" w14:textId="77777777"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4.4  Share</w:t>
      </w:r>
      <w:proofErr w:type="gramEnd"/>
      <w:r w:rsidRPr="00444ADA">
        <w:rPr>
          <w:rFonts w:ascii="Palatino Linotype" w:hAnsi="Palatino Linotype"/>
        </w:rPr>
        <w:t>-based prioritization</w:t>
      </w:r>
    </w:p>
    <w:p w14:paraId="6B55E7DB" w14:textId="0330EACA" w:rsidR="00131691"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131691" w:rsidRPr="00444ADA">
        <w:rPr>
          <w:rFonts w:ascii="Palatino Linotype" w:hAnsi="Palatino Linotype"/>
          <w:noProof/>
          <w:lang w:val="en-US" w:eastAsia="en-US"/>
        </w:rPr>
        <w:t xml:space="preserve"> enforces project shares by prioritizing projects that </w:t>
      </w:r>
      <w:r w:rsidR="00D02A7A" w:rsidRPr="00444ADA">
        <w:rPr>
          <w:rFonts w:ascii="Palatino Linotype" w:hAnsi="Palatino Linotype"/>
          <w:noProof/>
          <w:lang w:val="en-US" w:eastAsia="en-US"/>
        </w:rPr>
        <w:t>have used less than</w:t>
      </w:r>
      <w:r w:rsidR="00131691" w:rsidRPr="00444ADA">
        <w:rPr>
          <w:rFonts w:ascii="Palatino Linotype" w:hAnsi="Palatino Linotype"/>
          <w:noProof/>
          <w:lang w:val="en-US" w:eastAsia="en-US"/>
        </w:rPr>
        <w:t xml:space="preserve"> their share of resources recently.  It maintains, for each project </w:t>
      </w:r>
      <w:r w:rsidR="00131691" w:rsidRPr="00444ADA">
        <w:rPr>
          <w:rFonts w:ascii="Palatino Linotype" w:hAnsi="Palatino Linotype"/>
          <w:i/>
          <w:iCs/>
          <w:noProof/>
          <w:lang w:val="en-US" w:eastAsia="en-US"/>
        </w:rPr>
        <w:t>P</w:t>
      </w:r>
      <w:r w:rsidR="00131691" w:rsidRPr="00444ADA">
        <w:rPr>
          <w:rFonts w:ascii="Palatino Linotype" w:hAnsi="Palatino Linotype"/>
          <w:noProof/>
          <w:lang w:val="en-US" w:eastAsia="en-US"/>
        </w:rPr>
        <w:t>, its average rate of computing over the last week,</w:t>
      </w:r>
      <w:r w:rsidR="00D02A7A" w:rsidRPr="00444ADA">
        <w:rPr>
          <w:rFonts w:ascii="Palatino Linotype" w:hAnsi="Palatino Linotype"/>
          <w:noProof/>
          <w:lang w:val="en-US" w:eastAsia="en-US"/>
        </w:rPr>
        <w:t xml:space="preserve"> denoted</w:t>
      </w:r>
      <w:r w:rsidR="00131691" w:rsidRPr="00444ADA">
        <w:rPr>
          <w:rFonts w:ascii="Palatino Linotype" w:hAnsi="Palatino Linotype"/>
          <w:noProof/>
          <w:lang w:val="en-US" w:eastAsia="en-US"/>
        </w:rPr>
        <w:t xml:space="preserve"> </w:t>
      </w:r>
      <w:r w:rsidR="00131691" w:rsidRPr="00444ADA">
        <w:rPr>
          <w:rFonts w:ascii="Palatino Linotype" w:hAnsi="Palatino Linotype"/>
          <w:i/>
          <w:iCs/>
          <w:noProof/>
          <w:lang w:val="en-US" w:eastAsia="en-US"/>
        </w:rPr>
        <w:t>A(P).</w:t>
      </w:r>
      <w:r w:rsidR="00131691" w:rsidRPr="00444ADA">
        <w:rPr>
          <w:rFonts w:ascii="Palatino Linotype" w:hAnsi="Palatino Linotype"/>
          <w:noProof/>
          <w:lang w:val="en-US" w:eastAsia="en-US"/>
        </w:rPr>
        <w:t xml:space="preserve">  </w:t>
      </w:r>
      <w:ins w:id="12" w:author="David Anderson" w:date="2021-08-29T18:23:00Z">
        <w:r w:rsidR="00D90F44">
          <w:rPr>
            <w:rFonts w:ascii="Palatino Linotype" w:hAnsi="Palatino Linotype"/>
            <w:noProof/>
            <w:lang w:val="en-US" w:eastAsia="en-US"/>
          </w:rPr>
          <w:t>This is</w:t>
        </w:r>
      </w:ins>
      <w:ins w:id="13" w:author="David Anderson" w:date="2021-08-29T18:25:00Z">
        <w:r w:rsidR="00D90F44">
          <w:rPr>
            <w:rFonts w:ascii="Palatino Linotype" w:hAnsi="Palatino Linotype"/>
            <w:noProof/>
            <w:lang w:val="en-US" w:eastAsia="en-US"/>
          </w:rPr>
          <w:t xml:space="preserve"> measured in FLOPS, </w:t>
        </w:r>
      </w:ins>
      <w:ins w:id="14" w:author="David Anderson" w:date="2021-08-29T18:24:00Z">
        <w:r w:rsidR="00D90F44">
          <w:rPr>
            <w:rFonts w:ascii="Palatino Linotype" w:hAnsi="Palatino Linotype"/>
            <w:noProof/>
            <w:lang w:val="en-US" w:eastAsia="en-US"/>
          </w:rPr>
          <w:t xml:space="preserve"> based on the estimated credit described above</w:t>
        </w:r>
      </w:ins>
      <w:ins w:id="15" w:author="David Anderson" w:date="2021-08-29T18:25:00Z">
        <w:r w:rsidR="00D90F44">
          <w:rPr>
            <w:rFonts w:ascii="Palatino Linotype" w:hAnsi="Palatino Linotype"/>
            <w:noProof/>
            <w:lang w:val="en-US" w:eastAsia="en-US"/>
          </w:rPr>
          <w:t xml:space="preserve"> (in other words, the time each CPU and GPU was used, times the peak FLOPS of the processor).  </w:t>
        </w:r>
      </w:ins>
      <w:r w:rsidR="00131691" w:rsidRPr="00444ADA">
        <w:rPr>
          <w:rFonts w:ascii="Palatino Linotype" w:hAnsi="Palatino Linotype"/>
          <w:noProof/>
          <w:lang w:val="en-US" w:eastAsia="en-US"/>
        </w:rPr>
        <w:t>We let</w:t>
      </w:r>
    </w:p>
    <w:p w14:paraId="59ACBBDC" w14:textId="2699F2AE" w:rsidR="00131691" w:rsidRPr="002F00E1" w:rsidRDefault="008E2A7A" w:rsidP="002F00E1">
      <w:pPr>
        <w:rPr>
          <w:ins w:id="16" w:author="David Anderson" w:date="2021-08-29T16:48:00Z"/>
          <w:rFonts w:ascii="Palatino Linotype" w:hAnsi="Palatino Linotype"/>
          <w:noProof/>
          <w:lang w:val="en-US" w:eastAsia="en-US"/>
          <w:rPrChange w:id="17" w:author="David Anderson" w:date="2021-08-29T16:48:00Z">
            <w:rPr>
              <w:ins w:id="18" w:author="David Anderson" w:date="2021-08-29T16:48:00Z"/>
              <w:rFonts w:ascii="Cambria Math" w:hAnsi="Cambria Math"/>
              <w:i/>
              <w:noProof/>
              <w:lang w:val="en-US" w:eastAsia="en-US"/>
            </w:rPr>
          </w:rPrChange>
        </w:rPr>
      </w:pPr>
      <m:oMathPara>
        <m:oMath>
          <m:eqArr>
            <m:eqArrPr>
              <m:maxDist m:val="1"/>
              <m:ctrlPr>
                <w:ins w:id="19" w:author="David Anderson" w:date="2021-08-29T16:48:00Z">
                  <w:rPr>
                    <w:rFonts w:ascii="Cambria Math" w:hAnsi="Cambria Math"/>
                    <w:i/>
                    <w:noProof/>
                    <w:lang w:val="en-US" w:eastAsia="en-US"/>
                  </w:rPr>
                </w:ins>
              </m:ctrlPr>
            </m:eqArrPr>
            <m:e>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A</m:t>
                  </m:r>
                  <m:d>
                    <m:dPr>
                      <m:ctrlPr>
                        <w:rPr>
                          <w:rFonts w:ascii="Cambria Math" w:hAnsi="Cambria Math"/>
                          <w:i/>
                          <w:noProof/>
                          <w:lang w:val="en-US" w:eastAsia="en-US"/>
                        </w:rPr>
                      </m:ctrlPr>
                    </m:dPr>
                    <m:e>
                      <m:r>
                        <w:rPr>
                          <w:rFonts w:ascii="Cambria Math" w:hAnsi="Cambria Math"/>
                          <w:noProof/>
                          <w:lang w:val="en-US" w:eastAsia="en-US"/>
                        </w:rPr>
                        <m:t>P</m:t>
                      </m:r>
                    </m:e>
                  </m:d>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A</m:t>
                      </m:r>
                      <m:d>
                        <m:dPr>
                          <m:ctrlPr>
                            <w:rPr>
                              <w:rFonts w:ascii="Cambria Math" w:hAnsi="Cambria Math"/>
                              <w:i/>
                              <w:noProof/>
                              <w:lang w:val="en-US" w:eastAsia="en-US"/>
                            </w:rPr>
                          </m:ctrlPr>
                        </m:dPr>
                        <m:e>
                          <m:r>
                            <w:rPr>
                              <w:rFonts w:ascii="Cambria Math" w:hAnsi="Cambria Math"/>
                              <w:noProof/>
                              <w:lang w:val="en-US" w:eastAsia="en-US"/>
                            </w:rPr>
                            <m:t>Q</m:t>
                          </m:r>
                        </m:e>
                      </m:d>
                    </m:e>
                  </m:nary>
                </m:den>
              </m:f>
              <m:r>
                <w:rPr>
                  <w:rFonts w:ascii="Cambria Math" w:hAnsi="Cambria Math"/>
                  <w:noProof/>
                  <w:lang w:val="en-US" w:eastAsia="en-US"/>
                </w:rPr>
                <m:t xml:space="preserve"> #</m:t>
              </m:r>
              <m:d>
                <m:dPr>
                  <m:ctrlPr>
                    <w:ins w:id="20" w:author="David Anderson" w:date="2021-08-29T16:48:00Z">
                      <w:rPr>
                        <w:rFonts w:ascii="Cambria Math" w:hAnsi="Cambria Math"/>
                        <w:i/>
                        <w:noProof/>
                        <w:lang w:val="en-US" w:eastAsia="en-US"/>
                      </w:rPr>
                    </w:ins>
                  </m:ctrlPr>
                </m:dPr>
                <m:e>
                  <m:r>
                    <w:ins w:id="21" w:author="David Anderson" w:date="2021-08-29T16:48:00Z">
                      <w:rPr>
                        <w:rFonts w:ascii="Cambria Math" w:hAnsi="Cambria Math"/>
                        <w:noProof/>
                        <w:lang w:val="en-US" w:eastAsia="en-US"/>
                      </w:rPr>
                      <m:t>1</m:t>
                    </w:ins>
                  </m:r>
                </m:e>
              </m:d>
            </m:e>
          </m:eqArr>
        </m:oMath>
      </m:oMathPara>
    </w:p>
    <w:p w14:paraId="7AFFCA3C" w14:textId="77777777" w:rsidR="002F00E1" w:rsidRPr="002F00E1" w:rsidRDefault="002F00E1">
      <w:pPr>
        <w:rPr>
          <w:rFonts w:ascii="Palatino Linotype" w:hAnsi="Palatino Linotype"/>
          <w:noProof/>
          <w:lang w:val="en-US" w:eastAsia="en-US"/>
        </w:rPr>
      </w:pPr>
    </w:p>
    <w:p w14:paraId="52AFD823" w14:textId="77777777" w:rsidR="00131691" w:rsidRPr="00444ADA" w:rsidRDefault="00131691" w:rsidP="00131691">
      <w:pPr>
        <w:rPr>
          <w:rFonts w:ascii="Palatino Linotype" w:hAnsi="Palatino Linotype"/>
          <w:noProof/>
          <w:lang w:val="en-US" w:eastAsia="en-US"/>
        </w:rPr>
      </w:pPr>
      <w:r w:rsidRPr="00444ADA">
        <w:rPr>
          <w:rFonts w:ascii="Palatino Linotype" w:hAnsi="Palatino Linotype"/>
          <w:i/>
          <w:noProof/>
          <w:lang w:val="en-US" w:eastAsia="en-US"/>
        </w:rPr>
        <w:t>A</w:t>
      </w:r>
      <w:r w:rsidRPr="00444ADA">
        <w:rPr>
          <w:rFonts w:ascii="Palatino Linotype" w:hAnsi="Palatino Linotype"/>
          <w:i/>
          <w:noProof/>
          <w:vertAlign w:val="subscript"/>
          <w:lang w:val="en-US" w:eastAsia="en-US"/>
        </w:rPr>
        <w:t>frac</w:t>
      </w:r>
      <w:r w:rsidRPr="00444ADA">
        <w:rPr>
          <w:rFonts w:ascii="Palatino Linotype" w:hAnsi="Palatino Linotype"/>
          <w:i/>
          <w:noProof/>
          <w:lang w:val="en-US" w:eastAsia="en-US"/>
        </w:rPr>
        <w:t>(P)</w:t>
      </w:r>
      <w:r w:rsidRPr="00444ADA">
        <w:rPr>
          <w:rFonts w:ascii="Palatino Linotype" w:hAnsi="Palatino Linotype"/>
          <w:noProof/>
          <w:lang w:val="en-US" w:eastAsia="en-US"/>
        </w:rPr>
        <w:t xml:space="preserve"> is the fraction of total computing done by </w:t>
      </w:r>
      <w:r w:rsidRPr="00444ADA">
        <w:rPr>
          <w:rFonts w:ascii="Palatino Linotype" w:hAnsi="Palatino Linotype"/>
          <w:i/>
          <w:iCs/>
          <w:noProof/>
          <w:lang w:val="en-US" w:eastAsia="en-US"/>
        </w:rPr>
        <w:t>P</w:t>
      </w:r>
      <w:r w:rsidRPr="00444ADA">
        <w:rPr>
          <w:rFonts w:ascii="Palatino Linotype" w:hAnsi="Palatino Linotype"/>
          <w:noProof/>
          <w:lang w:val="en-US" w:eastAsia="en-US"/>
        </w:rPr>
        <w:t>.  Similarly, let</w:t>
      </w:r>
    </w:p>
    <w:p w14:paraId="45C01AE9" w14:textId="77777777" w:rsidR="002F00E1" w:rsidRPr="002F00E1" w:rsidRDefault="008E2A7A" w:rsidP="00131691">
      <w:pPr>
        <w:rPr>
          <w:ins w:id="22" w:author="David Anderson" w:date="2021-08-29T16:50:00Z"/>
          <w:rFonts w:ascii="Palatino Linotype" w:hAnsi="Palatino Linotype"/>
          <w:noProof/>
          <w:lang w:val="en-US" w:eastAsia="en-US"/>
          <w:rPrChange w:id="23" w:author="David Anderson" w:date="2021-08-29T16:50:00Z">
            <w:rPr>
              <w:ins w:id="24" w:author="David Anderson" w:date="2021-08-29T16:50:00Z"/>
              <w:rFonts w:ascii="Cambria Math" w:hAnsi="Cambria Math"/>
              <w:i/>
              <w:noProof/>
              <w:lang w:val="en-US" w:eastAsia="en-US"/>
            </w:rPr>
          </w:rPrChange>
        </w:rPr>
      </w:pPr>
      <m:oMathPara>
        <m:oMath>
          <m:eqArr>
            <m:eqArrPr>
              <m:maxDist m:val="1"/>
              <m:ctrlPr>
                <w:ins w:id="25" w:author="David Anderson" w:date="2021-08-29T16:50:00Z">
                  <w:rPr>
                    <w:rFonts w:ascii="Cambria Math" w:hAnsi="Cambria Math"/>
                    <w:i/>
                    <w:noProof/>
                    <w:lang w:val="en-US" w:eastAsia="en-US"/>
                  </w:rPr>
                </w:ins>
              </m:ctrlPr>
            </m:eqArrPr>
            <m:e>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S</m:t>
                  </m:r>
                  <m:d>
                    <m:dPr>
                      <m:ctrlPr>
                        <w:rPr>
                          <w:rFonts w:ascii="Cambria Math" w:hAnsi="Cambria Math"/>
                          <w:i/>
                          <w:noProof/>
                          <w:lang w:val="en-US" w:eastAsia="en-US"/>
                        </w:rPr>
                      </m:ctrlPr>
                    </m:dPr>
                    <m:e>
                      <m:r>
                        <w:rPr>
                          <w:rFonts w:ascii="Cambria Math" w:hAnsi="Cambria Math"/>
                          <w:noProof/>
                          <w:lang w:val="en-US" w:eastAsia="en-US"/>
                        </w:rPr>
                        <m:t>P</m:t>
                      </m:r>
                    </m:e>
                  </m:d>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S</m:t>
                      </m:r>
                      <m:d>
                        <m:dPr>
                          <m:ctrlPr>
                            <w:rPr>
                              <w:rFonts w:ascii="Cambria Math" w:hAnsi="Cambria Math"/>
                              <w:i/>
                              <w:noProof/>
                              <w:lang w:val="en-US" w:eastAsia="en-US"/>
                            </w:rPr>
                          </m:ctrlPr>
                        </m:dPr>
                        <m:e>
                          <m:r>
                            <w:rPr>
                              <w:rFonts w:ascii="Cambria Math" w:hAnsi="Cambria Math"/>
                              <w:noProof/>
                              <w:lang w:val="en-US" w:eastAsia="en-US"/>
                            </w:rPr>
                            <m:t>Q</m:t>
                          </m:r>
                        </m:e>
                      </m:d>
                    </m:e>
                  </m:nary>
                </m:den>
              </m:f>
              <m:r>
                <w:ins w:id="26" w:author="David Anderson" w:date="2021-08-29T16:50:00Z">
                  <w:rPr>
                    <w:rFonts w:ascii="Cambria Math" w:hAnsi="Cambria Math"/>
                    <w:noProof/>
                    <w:lang w:val="en-US" w:eastAsia="en-US"/>
                  </w:rPr>
                  <m:t xml:space="preserve"> </m:t>
                </w:ins>
              </m:r>
              <m:r>
                <w:rPr>
                  <w:rFonts w:ascii="Cambria Math" w:hAnsi="Cambria Math"/>
                  <w:noProof/>
                  <w:lang w:val="en-US" w:eastAsia="en-US"/>
                </w:rPr>
                <m:t>#</m:t>
              </m:r>
              <m:d>
                <m:dPr>
                  <m:ctrlPr>
                    <w:ins w:id="27" w:author="David Anderson" w:date="2021-08-29T16:50:00Z">
                      <w:rPr>
                        <w:rFonts w:ascii="Cambria Math" w:hAnsi="Cambria Math"/>
                        <w:i/>
                        <w:noProof/>
                        <w:lang w:val="en-US" w:eastAsia="en-US"/>
                      </w:rPr>
                    </w:ins>
                  </m:ctrlPr>
                </m:dPr>
                <m:e>
                  <m:r>
                    <w:ins w:id="28" w:author="David Anderson" w:date="2021-08-29T16:50:00Z">
                      <w:rPr>
                        <w:rFonts w:ascii="Cambria Math" w:hAnsi="Cambria Math"/>
                        <w:noProof/>
                        <w:lang w:val="en-US" w:eastAsia="en-US"/>
                      </w:rPr>
                      <m:t>2</m:t>
                    </w:ins>
                  </m:r>
                </m:e>
              </m:d>
            </m:e>
          </m:eqArr>
        </m:oMath>
      </m:oMathPara>
    </w:p>
    <w:p w14:paraId="3F03A22A" w14:textId="428D6748" w:rsidR="00131691" w:rsidRPr="00444ADA" w:rsidRDefault="00A30E0E" w:rsidP="00131691">
      <w:pPr>
        <w:rPr>
          <w:rFonts w:ascii="Palatino Linotype" w:hAnsi="Palatino Linotype"/>
          <w:noProof/>
          <w:lang w:val="en-US" w:eastAsia="en-US"/>
        </w:rPr>
      </w:pPr>
      <m:oMathPara>
        <m:oMath>
          <m:r>
            <w:rPr>
              <w:rFonts w:ascii="Cambria Math" w:hAnsi="Cambria Math"/>
              <w:noProof/>
              <w:lang w:val="en-US" w:eastAsia="en-US"/>
            </w:rPr>
            <m:t xml:space="preserve"> </m:t>
          </m:r>
        </m:oMath>
      </m:oMathPara>
    </w:p>
    <w:p w14:paraId="0970EADF" w14:textId="3E3FB265" w:rsidR="00131691" w:rsidRPr="00444ADA" w:rsidRDefault="00131691" w:rsidP="00131691">
      <w:pPr>
        <w:rPr>
          <w:rFonts w:ascii="Palatino Linotype" w:hAnsi="Palatino Linotype"/>
          <w:noProof/>
          <w:lang w:val="en-US" w:eastAsia="en-US"/>
        </w:rPr>
      </w:pPr>
      <w:r w:rsidRPr="00444ADA">
        <w:rPr>
          <w:rFonts w:ascii="Palatino Linotype" w:hAnsi="Palatino Linotype"/>
          <w:i/>
          <w:noProof/>
          <w:lang w:val="en-US" w:eastAsia="en-US"/>
        </w:rPr>
        <w:t>S</w:t>
      </w:r>
      <w:r w:rsidRPr="00444ADA">
        <w:rPr>
          <w:rFonts w:ascii="Palatino Linotype" w:hAnsi="Palatino Linotype"/>
          <w:i/>
          <w:noProof/>
          <w:vertAlign w:val="subscript"/>
          <w:lang w:val="en-US" w:eastAsia="en-US"/>
        </w:rPr>
        <w:t>frac</w:t>
      </w:r>
      <w:r w:rsidRPr="00444ADA">
        <w:rPr>
          <w:rFonts w:ascii="Palatino Linotype" w:hAnsi="Palatino Linotype"/>
          <w:i/>
          <w:noProof/>
          <w:lang w:val="en-US" w:eastAsia="en-US"/>
        </w:rPr>
        <w:t>(P)</w:t>
      </w:r>
      <w:r w:rsidRPr="00444ADA">
        <w:rPr>
          <w:rFonts w:ascii="Palatino Linotype" w:hAnsi="Palatino Linotype"/>
          <w:noProof/>
          <w:lang w:val="en-US" w:eastAsia="en-US"/>
        </w:rPr>
        <w:t xml:space="preserve">  is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’s fraction of the total share.  </w:t>
      </w:r>
      <w:r w:rsidR="00D02A7A" w:rsidRPr="00444ADA">
        <w:rPr>
          <w:rFonts w:ascii="Palatino Linotype" w:hAnsi="Palatino Linotype"/>
          <w:noProof/>
          <w:lang w:val="en-US" w:eastAsia="en-US"/>
        </w:rPr>
        <w:t>Then</w:t>
      </w:r>
      <w:r w:rsidRPr="00444ADA">
        <w:rPr>
          <w:rFonts w:ascii="Palatino Linotype" w:hAnsi="Palatino Linotype"/>
          <w:noProof/>
          <w:lang w:val="en-US" w:eastAsia="en-US"/>
        </w:rPr>
        <w:t xml:space="preserve"> let</w:t>
      </w:r>
    </w:p>
    <w:p w14:paraId="1169518C" w14:textId="75D529BE" w:rsidR="002F00E1" w:rsidRPr="00444ADA" w:rsidRDefault="008E2A7A" w:rsidP="00131691">
      <w:pPr>
        <w:rPr>
          <w:rFonts w:ascii="Palatino Linotype" w:hAnsi="Palatino Linotype"/>
          <w:noProof/>
          <w:lang w:val="en-US" w:eastAsia="en-US"/>
        </w:rPr>
      </w:pPr>
      <m:oMathPara>
        <m:oMath>
          <m:eqArr>
            <m:eqArrPr>
              <m:maxDist m:val="1"/>
              <m:ctrlPr>
                <w:ins w:id="29" w:author="David Anderson" w:date="2021-08-29T16:50:00Z">
                  <w:rPr>
                    <w:rFonts w:ascii="Cambria Math" w:hAnsi="Cambria Math"/>
                    <w:i/>
                    <w:noProof/>
                    <w:lang w:val="en-US" w:eastAsia="en-US"/>
                  </w:rPr>
                </w:ins>
              </m:ctrlPr>
            </m:eqArrPr>
            <m:e>
              <m:r>
                <w:rPr>
                  <w:rFonts w:ascii="Cambria Math" w:hAnsi="Cambria Math"/>
                  <w:noProof/>
                  <w:lang w:val="en-US" w:eastAsia="en-US"/>
                </w:rPr>
                <m:t>E</m:t>
              </m:r>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 xml:space="preserve">= </m:t>
              </m:r>
              <m:f>
                <m:fPr>
                  <m:type m:val="lin"/>
                  <m:ctrlPr>
                    <w:rPr>
                      <w:rFonts w:ascii="Cambria Math" w:hAnsi="Cambria Math"/>
                      <w:i/>
                      <w:noProof/>
                      <w:lang w:val="en-US" w:eastAsia="en-US"/>
                    </w:rPr>
                  </m:ctrlPr>
                </m:fPr>
                <m:num>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num>
                <m:den>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en>
              </m:f>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d>
                <m:dPr>
                  <m:ctrlPr>
                    <w:ins w:id="30" w:author="David Anderson" w:date="2021-08-29T16:50:00Z">
                      <w:rPr>
                        <w:rFonts w:ascii="Cambria Math" w:hAnsi="Cambria Math"/>
                        <w:i/>
                        <w:noProof/>
                        <w:lang w:val="en-US" w:eastAsia="en-US"/>
                      </w:rPr>
                    </w:ins>
                  </m:ctrlPr>
                </m:dPr>
                <m:e>
                  <m:r>
                    <w:ins w:id="31" w:author="David Anderson" w:date="2021-08-29T16:50:00Z">
                      <w:rPr>
                        <w:rFonts w:ascii="Cambria Math" w:hAnsi="Cambria Math"/>
                        <w:noProof/>
                        <w:lang w:val="en-US" w:eastAsia="en-US"/>
                      </w:rPr>
                      <m:t>3</m:t>
                    </w:ins>
                  </m:r>
                </m:e>
              </m:d>
            </m:e>
          </m:eqArr>
        </m:oMath>
      </m:oMathPara>
    </w:p>
    <w:p w14:paraId="2E459E06" w14:textId="77777777" w:rsidR="00131691" w:rsidRPr="00444ADA" w:rsidRDefault="00131691" w:rsidP="00131691">
      <w:pPr>
        <w:rPr>
          <w:rFonts w:ascii="Palatino Linotype" w:hAnsi="Palatino Linotype"/>
          <w:noProof/>
          <w:lang w:val="en-US" w:eastAsia="en-US"/>
        </w:rPr>
      </w:pPr>
      <w:r w:rsidRPr="00444ADA">
        <w:rPr>
          <w:rFonts w:ascii="Palatino Linotype" w:hAnsi="Palatino Linotype"/>
          <w:i/>
          <w:iCs/>
          <w:noProof/>
          <w:lang w:val="en-US" w:eastAsia="en-US"/>
        </w:rPr>
        <w:t>E(P)</w:t>
      </w:r>
      <w:r w:rsidRPr="00444ADA">
        <w:rPr>
          <w:rFonts w:ascii="Palatino Linotype" w:hAnsi="Palatino Linotype"/>
          <w:noProof/>
          <w:lang w:val="en-US" w:eastAsia="en-US"/>
        </w:rPr>
        <w:t xml:space="preserve"> represents the excess computing that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has received, relative to its share, over the last week.  It is used to prioritize projects in the assignment algorithm (see below).  At any point, computing resources are preferentially assigned to projects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for which </w:t>
      </w:r>
      <w:r w:rsidRPr="00444ADA">
        <w:rPr>
          <w:rFonts w:ascii="Palatino Linotype" w:hAnsi="Palatino Linotype"/>
          <w:i/>
          <w:iCs/>
          <w:noProof/>
          <w:lang w:val="en-US" w:eastAsia="en-US"/>
        </w:rPr>
        <w:t>E(P)</w:t>
      </w:r>
      <w:r w:rsidRPr="00444ADA">
        <w:rPr>
          <w:rFonts w:ascii="Palatino Linotype" w:hAnsi="Palatino Linotype"/>
          <w:noProof/>
          <w:lang w:val="en-US" w:eastAsia="en-US"/>
        </w:rPr>
        <w:t xml:space="preserve"> is least.</w:t>
      </w:r>
    </w:p>
    <w:p w14:paraId="3FCC2858" w14:textId="77777777"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This model handles both continuous and sporadic workloads well.  For a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with sporadic workload, </w:t>
      </w:r>
      <w:r w:rsidRPr="00444ADA">
        <w:rPr>
          <w:rFonts w:ascii="Palatino Linotype" w:hAnsi="Palatino Linotype"/>
          <w:i/>
          <w:iCs/>
          <w:noProof/>
          <w:lang w:val="en-US" w:eastAsia="en-US"/>
        </w:rPr>
        <w:t xml:space="preserve">E(P) </w:t>
      </w:r>
      <w:r w:rsidRPr="00444ADA">
        <w:rPr>
          <w:rFonts w:ascii="Palatino Linotype" w:hAnsi="Palatino Linotype"/>
          <w:noProof/>
          <w:lang w:val="en-US" w:eastAsia="en-US"/>
        </w:rPr>
        <w:t xml:space="preserve">will usually be near zero.  When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generates a burst of work, it will have priority over the continuous-workload projects, and the work will get done quickly.</w:t>
      </w:r>
    </w:p>
    <w:p w14:paraId="16347B7B" w14:textId="74A5CACA"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When a computer is assigned to a project, there </w:t>
      </w:r>
      <w:r w:rsidR="00A44E0A" w:rsidRPr="00444ADA">
        <w:rPr>
          <w:rFonts w:ascii="Palatino Linotype" w:hAnsi="Palatino Linotype"/>
          <w:noProof/>
          <w:lang w:val="en-US" w:eastAsia="en-US"/>
        </w:rPr>
        <w:t>is</w:t>
      </w:r>
      <w:r w:rsidRPr="00444ADA">
        <w:rPr>
          <w:rFonts w:ascii="Palatino Linotype" w:hAnsi="Palatino Linotype"/>
          <w:noProof/>
          <w:lang w:val="en-US" w:eastAsia="en-US"/>
        </w:rPr>
        <w:t xml:space="preserve"> a delay of </w:t>
      </w:r>
      <w:r w:rsidR="00A44E0A" w:rsidRPr="00444ADA">
        <w:rPr>
          <w:rFonts w:ascii="Palatino Linotype" w:hAnsi="Palatino Linotype"/>
          <w:noProof/>
          <w:lang w:val="en-US" w:eastAsia="en-US"/>
        </w:rPr>
        <w:t>up to</w:t>
      </w:r>
      <w:r w:rsidRPr="00444ADA">
        <w:rPr>
          <w:rFonts w:ascii="Palatino Linotype" w:hAnsi="Palatino Linotype"/>
          <w:noProof/>
          <w:lang w:val="en-US" w:eastAsia="en-US"/>
        </w:rPr>
        <w:t xml:space="preserve"> a day (the client polling period) until </w:t>
      </w:r>
      <w:r w:rsidR="00145C39" w:rsidRPr="00444ADA">
        <w:rPr>
          <w:rFonts w:ascii="Palatino Linotype" w:hAnsi="Palatino Linotype"/>
          <w:noProof/>
          <w:lang w:val="en-US" w:eastAsia="en-US"/>
        </w:rPr>
        <w:t xml:space="preserve">its </w:t>
      </w:r>
      <w:r w:rsidRPr="00444ADA">
        <w:rPr>
          <w:rFonts w:ascii="Palatino Linotype" w:hAnsi="Palatino Linotype"/>
          <w:noProof/>
          <w:lang w:val="en-US" w:eastAsia="en-US"/>
        </w:rPr>
        <w:t xml:space="preserve">computation is reported to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w:t>
      </w:r>
      <w:r w:rsidR="00D02A7A" w:rsidRPr="00444ADA">
        <w:rPr>
          <w:rFonts w:ascii="Palatino Linotype" w:hAnsi="Palatino Linotype"/>
          <w:noProof/>
          <w:lang w:val="en-US" w:eastAsia="en-US"/>
        </w:rPr>
        <w:t>Hence</w:t>
      </w:r>
      <w:r w:rsidRPr="00444ADA">
        <w:rPr>
          <w:rFonts w:ascii="Palatino Linotype" w:hAnsi="Palatino Linotype"/>
          <w:noProof/>
          <w:lang w:val="en-US" w:eastAsia="en-US"/>
        </w:rPr>
        <w:t xml:space="preserve"> the same project (the one for which </w:t>
      </w:r>
      <w:r w:rsidRPr="00444ADA">
        <w:rPr>
          <w:rFonts w:ascii="Palatino Linotype" w:hAnsi="Palatino Linotype"/>
          <w:i/>
          <w:iCs/>
          <w:noProof/>
          <w:lang w:val="en-US" w:eastAsia="en-US"/>
        </w:rPr>
        <w:t xml:space="preserve">E(P) </w:t>
      </w:r>
      <w:r w:rsidRPr="00444ADA">
        <w:rPr>
          <w:rFonts w:ascii="Palatino Linotype" w:hAnsi="Palatino Linotype"/>
          <w:noProof/>
          <w:lang w:val="en-US" w:eastAsia="en-US"/>
        </w:rPr>
        <w:t xml:space="preserve">is least) </w:t>
      </w:r>
      <w:r w:rsidR="00D02A7A" w:rsidRPr="00444ADA">
        <w:rPr>
          <w:rFonts w:ascii="Palatino Linotype" w:hAnsi="Palatino Linotype"/>
          <w:noProof/>
          <w:lang w:val="en-US" w:eastAsia="en-US"/>
        </w:rPr>
        <w:t>would</w:t>
      </w:r>
      <w:r w:rsidRPr="00444ADA">
        <w:rPr>
          <w:rFonts w:ascii="Palatino Linotype" w:hAnsi="Palatino Linotype"/>
          <w:noProof/>
          <w:lang w:val="en-US" w:eastAsia="en-US"/>
        </w:rPr>
        <w:t xml:space="preserve"> be assigned to all hosts during that period.  To </w:t>
      </w:r>
      <w:r w:rsidR="006244B8" w:rsidRPr="00444ADA">
        <w:rPr>
          <w:rFonts w:ascii="Palatino Linotype" w:hAnsi="Palatino Linotype"/>
          <w:noProof/>
          <w:lang w:val="en-US" w:eastAsia="en-US"/>
        </w:rPr>
        <w:t>avoid</w:t>
      </w:r>
      <w:r w:rsidRPr="00444ADA">
        <w:rPr>
          <w:rFonts w:ascii="Palatino Linotype" w:hAnsi="Palatino Linotype"/>
          <w:noProof/>
          <w:lang w:val="en-US" w:eastAsia="en-US"/>
        </w:rPr>
        <w:t xml:space="preserve"> thi</w:t>
      </w:r>
      <w:r w:rsidR="006244B8" w:rsidRPr="00444ADA">
        <w:rPr>
          <w:rFonts w:ascii="Palatino Linotype" w:hAnsi="Palatino Linotype"/>
          <w:noProof/>
          <w:lang w:val="en-US" w:eastAsia="en-US"/>
        </w:rPr>
        <w:t>s</w:t>
      </w:r>
      <w:r w:rsidRPr="00444ADA">
        <w:rPr>
          <w:rFonts w:ascii="Palatino Linotype" w:hAnsi="Palatino Linotype"/>
          <w:noProof/>
          <w:lang w:val="en-US" w:eastAsia="en-US"/>
        </w:rPr>
        <w:t xml:space="preserve">, </w:t>
      </w:r>
      <w:del w:id="32" w:author="David Anderson" w:date="2021-08-29T18:26:00Z">
        <w:r w:rsidRPr="00444ADA" w:rsidDel="00D90F44">
          <w:rPr>
            <w:rFonts w:ascii="Palatino Linotype" w:hAnsi="Palatino Linotype"/>
            <w:noProof/>
            <w:lang w:val="en-US" w:eastAsia="en-US"/>
          </w:rPr>
          <w:delText xml:space="preserve">we dynamically adjust </w:delText>
        </w:r>
        <w:r w:rsidRPr="00444ADA" w:rsidDel="00D90F44">
          <w:rPr>
            <w:rFonts w:ascii="Palatino Linotype" w:hAnsi="Palatino Linotype"/>
            <w:i/>
            <w:iCs/>
            <w:noProof/>
            <w:lang w:val="en-US" w:eastAsia="en-US"/>
          </w:rPr>
          <w:delText>A(P)</w:delText>
        </w:r>
        <w:r w:rsidRPr="00444ADA" w:rsidDel="00D90F44">
          <w:rPr>
            <w:rFonts w:ascii="Palatino Linotype" w:hAnsi="Palatino Linotype"/>
            <w:noProof/>
            <w:lang w:val="en-US" w:eastAsia="en-US"/>
          </w:rPr>
          <w:delText xml:space="preserve"> by an appropriate amount </w:delText>
        </w:r>
      </w:del>
      <w:r w:rsidRPr="00444ADA">
        <w:rPr>
          <w:rFonts w:ascii="Palatino Linotype" w:hAnsi="Palatino Linotype"/>
          <w:noProof/>
          <w:lang w:val="en-US" w:eastAsia="en-US"/>
        </w:rPr>
        <w:t xml:space="preserve">when </w:t>
      </w:r>
      <w:ins w:id="33" w:author="David Anderson" w:date="2021-08-29T18:30:00Z">
        <w:r w:rsidR="00D90F44">
          <w:rPr>
            <w:rFonts w:ascii="Palatino Linotype" w:hAnsi="Palatino Linotype"/>
            <w:noProof/>
            <w:lang w:val="en-US" w:eastAsia="en-US"/>
          </w:rPr>
          <w:t xml:space="preserve">we assign </w:t>
        </w:r>
      </w:ins>
      <w:r w:rsidRPr="00444ADA">
        <w:rPr>
          <w:rFonts w:ascii="Palatino Linotype" w:hAnsi="Palatino Linotype"/>
          <w:noProof/>
          <w:lang w:val="en-US" w:eastAsia="en-US"/>
        </w:rPr>
        <w:t xml:space="preserve">a computer </w:t>
      </w:r>
      <w:del w:id="34" w:author="David Anderson" w:date="2021-08-29T18:30:00Z">
        <w:r w:rsidRPr="00444ADA" w:rsidDel="00DF6D20">
          <w:rPr>
            <w:rFonts w:ascii="Palatino Linotype" w:hAnsi="Palatino Linotype"/>
            <w:noProof/>
            <w:lang w:val="en-US" w:eastAsia="en-US"/>
          </w:rPr>
          <w:delText xml:space="preserve">is attached </w:delText>
        </w:r>
      </w:del>
      <w:r w:rsidRPr="00444ADA">
        <w:rPr>
          <w:rFonts w:ascii="Palatino Linotype" w:hAnsi="Palatino Linotype"/>
          <w:noProof/>
          <w:lang w:val="en-US" w:eastAsia="en-US"/>
        </w:rPr>
        <w:t xml:space="preserve">to </w:t>
      </w:r>
      <w:del w:id="35" w:author="David Anderson" w:date="2021-08-29T18:28:00Z">
        <w:r w:rsidRPr="00444ADA" w:rsidDel="00D90F44">
          <w:rPr>
            <w:rFonts w:ascii="Palatino Linotype" w:hAnsi="Palatino Linotype"/>
            <w:noProof/>
            <w:lang w:val="en-US" w:eastAsia="en-US"/>
          </w:rPr>
          <w:delText xml:space="preserve">or detached from </w:delText>
        </w:r>
      </w:del>
      <w:r w:rsidRPr="00444ADA">
        <w:rPr>
          <w:rFonts w:ascii="Palatino Linotype" w:hAnsi="Palatino Linotype"/>
          <w:i/>
          <w:iCs/>
          <w:noProof/>
          <w:lang w:val="en-US" w:eastAsia="en-US"/>
        </w:rPr>
        <w:t>P</w:t>
      </w:r>
      <w:ins w:id="36" w:author="David Anderson" w:date="2021-08-29T18:27:00Z">
        <w:r w:rsidR="00D90F44">
          <w:rPr>
            <w:rFonts w:ascii="Palatino Linotype" w:hAnsi="Palatino Linotype"/>
            <w:i/>
            <w:iCs/>
            <w:noProof/>
            <w:lang w:val="en-US" w:eastAsia="en-US"/>
          </w:rPr>
          <w:t xml:space="preserve"> </w:t>
        </w:r>
        <w:r w:rsidR="00D90F44" w:rsidRPr="00444ADA">
          <w:rPr>
            <w:rFonts w:ascii="Palatino Linotype" w:hAnsi="Palatino Linotype"/>
            <w:noProof/>
            <w:lang w:val="en-US" w:eastAsia="en-US"/>
          </w:rPr>
          <w:t xml:space="preserve">we </w:t>
        </w:r>
        <w:r w:rsidR="00D90F44">
          <w:rPr>
            <w:rFonts w:ascii="Palatino Linotype" w:hAnsi="Palatino Linotype"/>
            <w:noProof/>
            <w:lang w:val="en-US" w:eastAsia="en-US"/>
          </w:rPr>
          <w:t>increment</w:t>
        </w:r>
        <w:r w:rsidR="00D90F44" w:rsidRPr="00444ADA">
          <w:rPr>
            <w:rFonts w:ascii="Palatino Linotype" w:hAnsi="Palatino Linotype"/>
            <w:noProof/>
            <w:lang w:val="en-US" w:eastAsia="en-US"/>
          </w:rPr>
          <w:t xml:space="preserve"> </w:t>
        </w:r>
        <w:r w:rsidR="00D90F44" w:rsidRPr="00444ADA">
          <w:rPr>
            <w:rFonts w:ascii="Palatino Linotype" w:hAnsi="Palatino Linotype"/>
            <w:i/>
            <w:iCs/>
            <w:noProof/>
            <w:lang w:val="en-US" w:eastAsia="en-US"/>
          </w:rPr>
          <w:t>A(P)</w:t>
        </w:r>
        <w:r w:rsidR="00D90F44" w:rsidRPr="00444ADA">
          <w:rPr>
            <w:rFonts w:ascii="Palatino Linotype" w:hAnsi="Palatino Linotype"/>
            <w:noProof/>
            <w:lang w:val="en-US" w:eastAsia="en-US"/>
          </w:rPr>
          <w:t xml:space="preserve"> by an </w:t>
        </w:r>
      </w:ins>
      <w:ins w:id="37" w:author="David Anderson" w:date="2021-08-29T18:28:00Z">
        <w:r w:rsidR="00D90F44">
          <w:rPr>
            <w:rFonts w:ascii="Palatino Linotype" w:hAnsi="Palatino Linotype"/>
            <w:noProof/>
            <w:lang w:val="en-US" w:eastAsia="en-US"/>
          </w:rPr>
          <w:t>estimate of</w:t>
        </w:r>
      </w:ins>
      <w:ins w:id="38" w:author="David Anderson" w:date="2021-08-29T18:30:00Z">
        <w:r w:rsidR="00DF6D20">
          <w:rPr>
            <w:rFonts w:ascii="Palatino Linotype" w:hAnsi="Palatino Linotype"/>
            <w:noProof/>
            <w:lang w:val="en-US" w:eastAsia="en-US"/>
          </w:rPr>
          <w:t xml:space="preserve"> the computing (measured in EC) the computer will do in one day</w:t>
        </w:r>
      </w:ins>
      <w:r w:rsidRPr="00444ADA">
        <w:rPr>
          <w:rFonts w:ascii="Palatino Linotype" w:hAnsi="Palatino Linotype"/>
          <w:noProof/>
          <w:lang w:val="en-US" w:eastAsia="en-US"/>
        </w:rPr>
        <w:t xml:space="preserve">.  </w:t>
      </w:r>
      <w:r w:rsidR="00B66EAE" w:rsidRPr="00444ADA">
        <w:rPr>
          <w:rFonts w:ascii="Palatino Linotype" w:hAnsi="Palatino Linotype"/>
          <w:noProof/>
          <w:lang w:val="en-US" w:eastAsia="en-US"/>
        </w:rPr>
        <w:t>Once per day</w:t>
      </w:r>
      <w:r w:rsidRPr="00444ADA">
        <w:rPr>
          <w:rFonts w:ascii="Palatino Linotype" w:hAnsi="Palatino Linotype"/>
          <w:noProof/>
          <w:lang w:val="en-US" w:eastAsia="en-US"/>
        </w:rPr>
        <w:t xml:space="preserve"> </w:t>
      </w:r>
      <w:r w:rsidRPr="00444ADA">
        <w:rPr>
          <w:rFonts w:ascii="Palatino Linotype" w:hAnsi="Palatino Linotype"/>
          <w:i/>
          <w:iCs/>
          <w:noProof/>
          <w:lang w:val="en-US" w:eastAsia="en-US"/>
        </w:rPr>
        <w:t>A(P)</w:t>
      </w:r>
      <w:r w:rsidRPr="00444ADA">
        <w:rPr>
          <w:rFonts w:ascii="Palatino Linotype" w:hAnsi="Palatino Linotype"/>
          <w:noProof/>
          <w:lang w:val="en-US" w:eastAsia="en-US"/>
        </w:rPr>
        <w:t xml:space="preserve"> is reset based on the accounting history.</w:t>
      </w:r>
    </w:p>
    <w:p w14:paraId="7671EA68" w14:textId="77777777"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4.5  Preventing</w:t>
      </w:r>
      <w:proofErr w:type="gramEnd"/>
      <w:r w:rsidRPr="00444ADA">
        <w:rPr>
          <w:rFonts w:ascii="Palatino Linotype" w:hAnsi="Palatino Linotype"/>
        </w:rPr>
        <w:t xml:space="preserve"> device starvation</w:t>
      </w:r>
    </w:p>
    <w:p w14:paraId="281F69C6" w14:textId="40332B5D" w:rsidR="00CC0B3B" w:rsidRPr="00444ADA" w:rsidRDefault="00CC0B3B" w:rsidP="00131691">
      <w:pPr>
        <w:rPr>
          <w:rFonts w:ascii="Palatino Linotype" w:hAnsi="Palatino Linotype"/>
          <w:noProof/>
          <w:lang w:val="en-US" w:eastAsia="en-US"/>
        </w:rPr>
      </w:pPr>
      <w:r w:rsidRPr="00444ADA">
        <w:rPr>
          <w:rFonts w:ascii="Palatino Linotype" w:hAnsi="Palatino Linotype"/>
          <w:noProof/>
          <w:lang w:val="en-US" w:eastAsia="en-US"/>
        </w:rPr>
        <w:t xml:space="preserve">Can a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supply jobs that use a processing resource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on a device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  This is central to the global scheduling problem, but it is not a simple question.  </w:t>
      </w:r>
      <w:r w:rsidR="005914BB" w:rsidRPr="00444ADA">
        <w:rPr>
          <w:rFonts w:ascii="Palatino Linotype" w:hAnsi="Palatino Linotype"/>
          <w:noProof/>
          <w:lang w:val="en-US" w:eastAsia="en-US"/>
        </w:rPr>
        <w:t>We define:</w:t>
      </w:r>
    </w:p>
    <w:p w14:paraId="5026BC4D" w14:textId="2D693ABD" w:rsidR="000D31D5" w:rsidRPr="00444ADA" w:rsidRDefault="000D31D5" w:rsidP="006160F7">
      <w:pPr>
        <w:ind w:left="720"/>
        <w:rPr>
          <w:rFonts w:ascii="Palatino Linotype" w:hAnsi="Palatino Linotype"/>
          <w:noProof/>
          <w:lang w:val="en-US" w:eastAsia="en-US"/>
        </w:rPr>
      </w:pPr>
      <w:r w:rsidRPr="00444ADA">
        <w:rPr>
          <w:rFonts w:ascii="Palatino Linotype" w:hAnsi="Palatino Linotype"/>
          <w:i/>
          <w:iCs/>
          <w:noProof/>
          <w:lang w:val="en-US" w:eastAsia="en-US"/>
        </w:rPr>
        <w:t>Usable(P, D, R):</w:t>
      </w:r>
      <w:r w:rsidRPr="00444ADA">
        <w:rPr>
          <w:rFonts w:ascii="Palatino Linotype" w:hAnsi="Palatino Linotype"/>
          <w:noProof/>
          <w:lang w:val="en-US" w:eastAsia="en-US"/>
        </w:rPr>
        <w:t xml:space="preserve"> this predicate is true if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has an app version for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’s platform that uses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and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 has virtualization software if needed by the app version.  This may change over time as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adds and removes app versions.</w:t>
      </w:r>
    </w:p>
    <w:p w14:paraId="45DDC54F" w14:textId="4E475DCF" w:rsidR="000D31D5" w:rsidRPr="00444ADA" w:rsidRDefault="000D31D5" w:rsidP="000D31D5">
      <w:pPr>
        <w:rPr>
          <w:rFonts w:ascii="Palatino Linotype" w:hAnsi="Palatino Linotype"/>
          <w:noProof/>
          <w:lang w:val="en-US" w:eastAsia="en-US"/>
        </w:rPr>
      </w:pPr>
      <w:r w:rsidRPr="00444ADA">
        <w:rPr>
          <w:rFonts w:ascii="Palatino Linotype" w:hAnsi="Palatino Linotype"/>
          <w:noProof/>
          <w:lang w:val="en-US" w:eastAsia="en-US"/>
        </w:rPr>
        <w:lastRenderedPageBreak/>
        <w:t xml:space="preserve">If </w:t>
      </w:r>
      <w:r w:rsidRPr="00444ADA">
        <w:rPr>
          <w:rFonts w:ascii="Palatino Linotype" w:hAnsi="Palatino Linotype"/>
          <w:i/>
          <w:iCs/>
          <w:noProof/>
          <w:lang w:val="en-US" w:eastAsia="en-US"/>
        </w:rPr>
        <w:t>Usable(P, D, R)</w:t>
      </w:r>
      <w:r w:rsidRPr="00444ADA">
        <w:rPr>
          <w:rFonts w:ascii="Palatino Linotype" w:hAnsi="Palatino Linotype"/>
          <w:noProof/>
          <w:lang w:val="en-US" w:eastAsia="en-US"/>
        </w:rPr>
        <w:t xml:space="preserve"> holds, </w:t>
      </w:r>
      <w:r w:rsidR="004E612B" w:rsidRPr="00444ADA">
        <w:rPr>
          <w:rFonts w:ascii="Palatino Linotype" w:hAnsi="Palatino Linotype"/>
          <w:noProof/>
          <w:lang w:val="en-US" w:eastAsia="en-US"/>
        </w:rPr>
        <w:t xml:space="preserve">it means that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can</w:t>
      </w:r>
      <w:r w:rsidR="004E612B" w:rsidRPr="00444ADA">
        <w:rPr>
          <w:rFonts w:ascii="Palatino Linotype" w:hAnsi="Palatino Linotype"/>
          <w:noProof/>
          <w:lang w:val="en-US" w:eastAsia="en-US"/>
        </w:rPr>
        <w:t xml:space="preserve"> potentially</w:t>
      </w:r>
      <w:r w:rsidRPr="00444ADA">
        <w:rPr>
          <w:rFonts w:ascii="Palatino Linotype" w:hAnsi="Palatino Linotype"/>
          <w:noProof/>
          <w:lang w:val="en-US" w:eastAsia="en-US"/>
        </w:rPr>
        <w:t xml:space="preserve"> supply jobs to </w:t>
      </w:r>
      <w:r w:rsidRPr="00444ADA">
        <w:rPr>
          <w:rFonts w:ascii="Palatino Linotype" w:hAnsi="Palatino Linotype"/>
          <w:i/>
          <w:iCs/>
          <w:noProof/>
          <w:lang w:val="en-US" w:eastAsia="en-US"/>
        </w:rPr>
        <w:t>D</w:t>
      </w:r>
      <w:r w:rsidRPr="00444ADA">
        <w:rPr>
          <w:rFonts w:ascii="Palatino Linotype" w:hAnsi="Palatino Linotype"/>
          <w:noProof/>
          <w:lang w:val="en-US" w:eastAsia="en-US"/>
        </w:rPr>
        <w:t xml:space="preserve"> that use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w:t>
      </w:r>
      <w:r w:rsidR="004E612B" w:rsidRPr="00444ADA">
        <w:rPr>
          <w:rFonts w:ascii="Palatino Linotype" w:hAnsi="Palatino Linotype"/>
          <w:noProof/>
          <w:lang w:val="en-US" w:eastAsia="en-US"/>
        </w:rPr>
        <w:t xml:space="preserve">But it doesn’t mean that </w:t>
      </w:r>
      <w:r w:rsidR="004E612B" w:rsidRPr="00444ADA">
        <w:rPr>
          <w:rFonts w:ascii="Palatino Linotype" w:hAnsi="Palatino Linotype"/>
          <w:i/>
          <w:iCs/>
          <w:noProof/>
          <w:lang w:val="en-US" w:eastAsia="en-US"/>
        </w:rPr>
        <w:t>P</w:t>
      </w:r>
      <w:r w:rsidR="004E612B" w:rsidRPr="00444ADA">
        <w:rPr>
          <w:rFonts w:ascii="Palatino Linotype" w:hAnsi="Palatino Linotype"/>
          <w:noProof/>
          <w:lang w:val="en-US" w:eastAsia="en-US"/>
        </w:rPr>
        <w:t xml:space="preserve"> can supply such jobs right now.  </w:t>
      </w:r>
      <w:r w:rsidRPr="00444ADA">
        <w:rPr>
          <w:rFonts w:ascii="Palatino Linotype" w:hAnsi="Palatino Linotype"/>
          <w:i/>
          <w:iCs/>
          <w:noProof/>
          <w:lang w:val="en-US" w:eastAsia="en-US"/>
        </w:rPr>
        <w:t>P</w:t>
      </w:r>
      <w:r w:rsidRPr="00444ADA">
        <w:rPr>
          <w:rFonts w:ascii="Palatino Linotype" w:hAnsi="Palatino Linotype"/>
          <w:noProof/>
          <w:lang w:val="en-US" w:eastAsia="en-US"/>
        </w:rPr>
        <w:t>’s server may be temporarily down,</w:t>
      </w:r>
      <w:r w:rsidR="004E612B" w:rsidRPr="00444ADA">
        <w:rPr>
          <w:rFonts w:ascii="Palatino Linotype" w:hAnsi="Palatino Linotype"/>
          <w:noProof/>
          <w:lang w:val="en-US" w:eastAsia="en-US"/>
        </w:rPr>
        <w:t xml:space="preserve"> or</w:t>
      </w:r>
      <w:r w:rsidRPr="00444ADA">
        <w:rPr>
          <w:rFonts w:ascii="Palatino Linotype" w:hAnsi="Palatino Linotype"/>
          <w:noProof/>
          <w:lang w:val="en-US" w:eastAsia="en-US"/>
        </w:rPr>
        <w:t xml:space="preserve"> it may not have jobs that </w:t>
      </w:r>
      <w:r w:rsidR="004E612B" w:rsidRPr="00444ADA">
        <w:rPr>
          <w:rFonts w:ascii="Palatino Linotype" w:hAnsi="Palatino Linotype"/>
          <w:noProof/>
          <w:lang w:val="en-US" w:eastAsia="en-US"/>
        </w:rPr>
        <w:t xml:space="preserve">use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or its jobs that use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may have keywords disallowed by the user’s preferences</w:t>
      </w:r>
      <w:r w:rsidR="004E612B" w:rsidRPr="00444ADA">
        <w:rPr>
          <w:rFonts w:ascii="Palatino Linotype" w:hAnsi="Palatino Linotype"/>
          <w:noProof/>
          <w:lang w:val="en-US" w:eastAsia="en-US"/>
        </w:rPr>
        <w:t xml:space="preserve">, or its jobs may require a different GPU driver version than the one on </w:t>
      </w:r>
      <w:r w:rsidR="004E612B" w:rsidRPr="00444ADA">
        <w:rPr>
          <w:rFonts w:ascii="Palatino Linotype" w:hAnsi="Palatino Linotype"/>
          <w:i/>
          <w:iCs/>
          <w:noProof/>
          <w:lang w:val="en-US" w:eastAsia="en-US"/>
        </w:rPr>
        <w:t>D</w:t>
      </w:r>
      <w:r w:rsidR="004E612B" w:rsidRPr="00444ADA">
        <w:rPr>
          <w:rFonts w:ascii="Palatino Linotype" w:hAnsi="Palatino Linotype"/>
          <w:noProof/>
          <w:lang w:val="en-US" w:eastAsia="en-US"/>
        </w:rPr>
        <w:t>, and so on.</w:t>
      </w:r>
    </w:p>
    <w:p w14:paraId="22E6B7C6" w14:textId="18A03273" w:rsidR="005914BB" w:rsidRPr="00444ADA" w:rsidRDefault="005914BB" w:rsidP="000D31D5">
      <w:pPr>
        <w:rPr>
          <w:rFonts w:ascii="Palatino Linotype" w:hAnsi="Palatino Linotype"/>
          <w:noProof/>
          <w:lang w:val="en-US" w:eastAsia="en-US"/>
        </w:rPr>
      </w:pPr>
      <w:r w:rsidRPr="00444ADA">
        <w:rPr>
          <w:rFonts w:ascii="Palatino Linotype" w:hAnsi="Palatino Linotype"/>
          <w:noProof/>
          <w:lang w:val="en-US" w:eastAsia="en-US"/>
        </w:rPr>
        <w:t>If these conditions hold,</w:t>
      </w:r>
      <w:r w:rsidR="006D55E3" w:rsidRPr="00444ADA">
        <w:rPr>
          <w:rFonts w:ascii="Palatino Linotype" w:hAnsi="Palatino Linotype"/>
          <w:noProof/>
          <w:lang w:val="en-US" w:eastAsia="en-US"/>
        </w:rPr>
        <w:t xml:space="preserve"> and </w:t>
      </w:r>
      <w:r w:rsidR="006D55E3" w:rsidRPr="00444ADA">
        <w:rPr>
          <w:rFonts w:ascii="Palatino Linotype" w:hAnsi="Palatino Linotype"/>
          <w:i/>
          <w:iCs/>
          <w:noProof/>
          <w:lang w:val="en-US" w:eastAsia="en-US"/>
        </w:rPr>
        <w:t>P</w:t>
      </w:r>
      <w:r w:rsidR="006D55E3" w:rsidRPr="00444ADA">
        <w:rPr>
          <w:rFonts w:ascii="Palatino Linotype" w:hAnsi="Palatino Linotype"/>
          <w:noProof/>
          <w:lang w:val="en-US" w:eastAsia="en-US"/>
        </w:rPr>
        <w:t xml:space="preserve"> is the only attached project,</w:t>
      </w:r>
      <w:r w:rsidRPr="00444ADA">
        <w:rPr>
          <w:rFonts w:ascii="Palatino Linotype" w:hAnsi="Palatino Linotype"/>
          <w:noProof/>
          <w:lang w:val="en-US" w:eastAsia="en-US"/>
        </w:rPr>
        <w:t xml:space="preserve"> </w:t>
      </w:r>
      <w:r w:rsidR="006D55E3"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is “starved”, i.e. the client has no jobs that use it.  To maximize throughput, we want to avoid this situation.</w:t>
      </w:r>
    </w:p>
    <w:p w14:paraId="00C94EAA" w14:textId="1BD30E22" w:rsidR="006D55E3" w:rsidRPr="00444ADA" w:rsidRDefault="00F21E29" w:rsidP="000D31D5">
      <w:pPr>
        <w:rPr>
          <w:rFonts w:ascii="Palatino Linotype" w:hAnsi="Palatino Linotype"/>
          <w:noProof/>
          <w:lang w:val="en-US" w:eastAsia="en-US"/>
        </w:rPr>
      </w:pPr>
      <w:r w:rsidRPr="00444ADA">
        <w:rPr>
          <w:rFonts w:ascii="Palatino Linotype" w:hAnsi="Palatino Linotype"/>
          <w:noProof/>
          <w:lang w:val="en-US" w:eastAsia="en-US"/>
        </w:rPr>
        <w:t>Science United</w:t>
      </w:r>
      <w:r w:rsidR="004E612B" w:rsidRPr="00444ADA">
        <w:rPr>
          <w:rFonts w:ascii="Palatino Linotype" w:hAnsi="Palatino Linotype"/>
          <w:noProof/>
          <w:lang w:val="en-US" w:eastAsia="en-US"/>
        </w:rPr>
        <w:t xml:space="preserve"> doesn’t know about these factors, so it can’t directly know whether </w:t>
      </w:r>
      <w:r w:rsidR="004E612B" w:rsidRPr="00444ADA">
        <w:rPr>
          <w:rFonts w:ascii="Palatino Linotype" w:hAnsi="Palatino Linotype"/>
          <w:i/>
          <w:iCs/>
          <w:noProof/>
          <w:lang w:val="en-US" w:eastAsia="en-US"/>
        </w:rPr>
        <w:t>P</w:t>
      </w:r>
      <w:r w:rsidR="004E612B" w:rsidRPr="00444ADA">
        <w:rPr>
          <w:rFonts w:ascii="Palatino Linotype" w:hAnsi="Palatino Linotype"/>
          <w:noProof/>
          <w:lang w:val="en-US" w:eastAsia="en-US"/>
        </w:rPr>
        <w:t xml:space="preserve"> can </w:t>
      </w:r>
      <w:r w:rsidR="005914BB" w:rsidRPr="00444ADA">
        <w:rPr>
          <w:rFonts w:ascii="Palatino Linotype" w:hAnsi="Palatino Linotype"/>
          <w:noProof/>
          <w:lang w:val="en-US" w:eastAsia="en-US"/>
        </w:rPr>
        <w:t xml:space="preserve">currently </w:t>
      </w:r>
      <w:r w:rsidR="004E612B" w:rsidRPr="00444ADA">
        <w:rPr>
          <w:rFonts w:ascii="Palatino Linotype" w:hAnsi="Palatino Linotype"/>
          <w:noProof/>
          <w:lang w:val="en-US" w:eastAsia="en-US"/>
        </w:rPr>
        <w:t xml:space="preserve">supply the needed jobs.  Instead, it learns this from the BOINC client. </w:t>
      </w:r>
      <w:r w:rsidR="00151DDA" w:rsidRPr="00444ADA">
        <w:rPr>
          <w:rFonts w:ascii="Palatino Linotype" w:hAnsi="Palatino Linotype"/>
          <w:noProof/>
          <w:lang w:val="en-US" w:eastAsia="en-US"/>
        </w:rPr>
        <w:t>T</w:t>
      </w:r>
      <w:r w:rsidR="004E612B" w:rsidRPr="00444ADA">
        <w:rPr>
          <w:rFonts w:ascii="Palatino Linotype" w:hAnsi="Palatino Linotype"/>
          <w:noProof/>
          <w:lang w:val="en-US" w:eastAsia="en-US"/>
        </w:rPr>
        <w:t>he client keeps track of a) projects for which the last scheduler RPC failed, and b) (</w:t>
      </w:r>
      <w:r w:rsidR="004E612B" w:rsidRPr="00444ADA">
        <w:rPr>
          <w:rFonts w:ascii="Palatino Linotype" w:hAnsi="Palatino Linotype"/>
          <w:i/>
          <w:noProof/>
          <w:lang w:val="en-US" w:eastAsia="en-US"/>
        </w:rPr>
        <w:t>project, resource</w:t>
      </w:r>
      <w:r w:rsidR="004E612B" w:rsidRPr="00444ADA">
        <w:rPr>
          <w:rFonts w:ascii="Palatino Linotype" w:hAnsi="Palatino Linotype"/>
          <w:noProof/>
          <w:lang w:val="en-US" w:eastAsia="en-US"/>
        </w:rPr>
        <w:t>) pairs for which the last scheduler RPC requested work for the given resource, but none was returned.  This information is included in the AM RPC request.</w:t>
      </w:r>
    </w:p>
    <w:p w14:paraId="7183E278" w14:textId="220A50C5" w:rsidR="004E612B" w:rsidRPr="00444ADA" w:rsidRDefault="005914BB" w:rsidP="000D31D5">
      <w:pPr>
        <w:rPr>
          <w:rFonts w:ascii="Palatino Linotype" w:hAnsi="Palatino Linotype"/>
          <w:noProof/>
          <w:lang w:val="en-US" w:eastAsia="en-US"/>
        </w:rPr>
      </w:pPr>
      <w:r w:rsidRPr="00444ADA">
        <w:rPr>
          <w:rFonts w:ascii="Palatino Linotype" w:hAnsi="Palatino Linotype"/>
          <w:noProof/>
          <w:lang w:val="en-US" w:eastAsia="en-US"/>
        </w:rPr>
        <w:t>We then define:</w:t>
      </w:r>
    </w:p>
    <w:p w14:paraId="0A3F573C" w14:textId="540EB2C9" w:rsidR="005914BB" w:rsidRPr="00444ADA" w:rsidRDefault="000D31D5" w:rsidP="006160F7">
      <w:pPr>
        <w:ind w:left="720"/>
        <w:rPr>
          <w:rFonts w:ascii="Palatino Linotype" w:hAnsi="Palatino Linotype"/>
          <w:noProof/>
          <w:lang w:val="en-US" w:eastAsia="en-US"/>
        </w:rPr>
      </w:pPr>
      <w:r w:rsidRPr="00444ADA">
        <w:rPr>
          <w:rFonts w:ascii="Palatino Linotype" w:hAnsi="Palatino Linotype"/>
          <w:i/>
          <w:iCs/>
          <w:noProof/>
          <w:lang w:val="en-US" w:eastAsia="en-US"/>
        </w:rPr>
        <w:t>Usable_now(P, D, R):</w:t>
      </w:r>
      <w:r w:rsidRPr="00444ADA">
        <w:rPr>
          <w:rFonts w:ascii="Palatino Linotype" w:hAnsi="Palatino Linotype"/>
          <w:noProof/>
          <w:lang w:val="en-US" w:eastAsia="en-US"/>
        </w:rPr>
        <w:t xml:space="preserve"> this </w:t>
      </w:r>
      <w:r w:rsidR="005914BB" w:rsidRPr="00444ADA">
        <w:rPr>
          <w:rFonts w:ascii="Palatino Linotype" w:hAnsi="Palatino Linotype"/>
          <w:noProof/>
          <w:lang w:val="en-US" w:eastAsia="en-US"/>
        </w:rPr>
        <w:t xml:space="preserve">predicate is true if a) </w:t>
      </w:r>
      <w:r w:rsidR="005914BB" w:rsidRPr="00444ADA">
        <w:rPr>
          <w:rFonts w:ascii="Palatino Linotype" w:hAnsi="Palatino Linotype"/>
          <w:i/>
          <w:iCs/>
          <w:noProof/>
          <w:lang w:val="en-US" w:eastAsia="en-US"/>
        </w:rPr>
        <w:t>Usable(P, D, R)</w:t>
      </w:r>
      <w:r w:rsidR="005914BB" w:rsidRPr="00444ADA">
        <w:rPr>
          <w:rFonts w:ascii="Palatino Linotype" w:hAnsi="Palatino Linotype"/>
          <w:noProof/>
          <w:lang w:val="en-US" w:eastAsia="en-US"/>
        </w:rPr>
        <w:t xml:space="preserve"> is true, and b) the most recent </w:t>
      </w:r>
      <w:r w:rsidR="00444ADA">
        <w:rPr>
          <w:rFonts w:ascii="Palatino Linotype" w:hAnsi="Palatino Linotype"/>
          <w:noProof/>
          <w:lang w:val="en-US" w:eastAsia="en-US"/>
        </w:rPr>
        <w:t>scheduler</w:t>
      </w:r>
      <w:r w:rsidR="005914BB" w:rsidRPr="00444ADA">
        <w:rPr>
          <w:rFonts w:ascii="Palatino Linotype" w:hAnsi="Palatino Linotype"/>
          <w:noProof/>
          <w:lang w:val="en-US" w:eastAsia="en-US"/>
        </w:rPr>
        <w:t xml:space="preserve"> RPC from </w:t>
      </w:r>
      <w:r w:rsidR="005914BB" w:rsidRPr="00444ADA">
        <w:rPr>
          <w:rFonts w:ascii="Palatino Linotype" w:hAnsi="Palatino Linotype"/>
          <w:i/>
          <w:iCs/>
          <w:noProof/>
          <w:lang w:val="en-US" w:eastAsia="en-US"/>
        </w:rPr>
        <w:t>D</w:t>
      </w:r>
      <w:r w:rsidR="005914BB" w:rsidRPr="00444ADA">
        <w:rPr>
          <w:rFonts w:ascii="Palatino Linotype" w:hAnsi="Palatino Linotype"/>
          <w:noProof/>
          <w:lang w:val="en-US" w:eastAsia="en-US"/>
        </w:rPr>
        <w:t xml:space="preserve"> </w:t>
      </w:r>
      <w:r w:rsidR="00444ADA">
        <w:rPr>
          <w:rFonts w:ascii="Palatino Linotype" w:hAnsi="Palatino Linotype"/>
          <w:noProof/>
          <w:lang w:val="en-US" w:eastAsia="en-US"/>
        </w:rPr>
        <w:t xml:space="preserve">to </w:t>
      </w:r>
      <w:r w:rsidR="00444ADA" w:rsidRPr="00444ADA">
        <w:rPr>
          <w:rFonts w:ascii="Palatino Linotype" w:hAnsi="Palatino Linotype"/>
          <w:i/>
          <w:iCs/>
          <w:noProof/>
          <w:lang w:val="en-US" w:eastAsia="en-US"/>
        </w:rPr>
        <w:t>P</w:t>
      </w:r>
      <w:r w:rsidR="00444ADA">
        <w:rPr>
          <w:rFonts w:ascii="Palatino Linotype" w:hAnsi="Palatino Linotype"/>
          <w:noProof/>
          <w:lang w:val="en-US" w:eastAsia="en-US"/>
        </w:rPr>
        <w:t xml:space="preserve"> </w:t>
      </w:r>
      <w:r w:rsidR="006D55E3" w:rsidRPr="00444ADA">
        <w:rPr>
          <w:rFonts w:ascii="Palatino Linotype" w:hAnsi="Palatino Linotype"/>
          <w:noProof/>
          <w:lang w:val="en-US" w:eastAsia="en-US"/>
        </w:rPr>
        <w:t>succeeded and returned job</w:t>
      </w:r>
      <w:r w:rsidR="00444ADA">
        <w:rPr>
          <w:rFonts w:ascii="Palatino Linotype" w:hAnsi="Palatino Linotype"/>
          <w:noProof/>
          <w:lang w:val="en-US" w:eastAsia="en-US"/>
        </w:rPr>
        <w:t>s</w:t>
      </w:r>
      <w:r w:rsidR="006D55E3" w:rsidRPr="00444ADA">
        <w:rPr>
          <w:rFonts w:ascii="Palatino Linotype" w:hAnsi="Palatino Linotype"/>
          <w:noProof/>
          <w:lang w:val="en-US" w:eastAsia="en-US"/>
        </w:rPr>
        <w:t xml:space="preserve"> using </w:t>
      </w:r>
      <w:r w:rsidR="006D55E3" w:rsidRPr="00444ADA">
        <w:rPr>
          <w:rFonts w:ascii="Palatino Linotype" w:hAnsi="Palatino Linotype"/>
          <w:i/>
          <w:iCs/>
          <w:noProof/>
          <w:lang w:val="en-US" w:eastAsia="en-US"/>
        </w:rPr>
        <w:t>R</w:t>
      </w:r>
      <w:r w:rsidR="005914BB" w:rsidRPr="00444ADA">
        <w:rPr>
          <w:rFonts w:ascii="Palatino Linotype" w:hAnsi="Palatino Linotype"/>
          <w:noProof/>
          <w:lang w:val="en-US" w:eastAsia="en-US"/>
        </w:rPr>
        <w:t>.</w:t>
      </w:r>
    </w:p>
    <w:p w14:paraId="77D8CCA4" w14:textId="68878843" w:rsidR="005A3AEE"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5914BB" w:rsidRPr="00444ADA">
        <w:rPr>
          <w:rFonts w:ascii="Palatino Linotype" w:hAnsi="Palatino Linotype"/>
          <w:noProof/>
          <w:lang w:val="en-US" w:eastAsia="en-US"/>
        </w:rPr>
        <w:t xml:space="preserve"> tries to attach </w:t>
      </w:r>
      <w:r w:rsidR="005914BB" w:rsidRPr="00444ADA">
        <w:rPr>
          <w:rFonts w:ascii="Palatino Linotype" w:hAnsi="Palatino Linotype"/>
          <w:i/>
          <w:iCs/>
          <w:noProof/>
          <w:lang w:val="en-US" w:eastAsia="en-US"/>
        </w:rPr>
        <w:t>D</w:t>
      </w:r>
      <w:r w:rsidR="005914BB" w:rsidRPr="00444ADA">
        <w:rPr>
          <w:rFonts w:ascii="Palatino Linotype" w:hAnsi="Palatino Linotype"/>
          <w:noProof/>
          <w:lang w:val="en-US" w:eastAsia="en-US"/>
        </w:rPr>
        <w:t xml:space="preserve"> to projects that can </w:t>
      </w:r>
      <w:r w:rsidR="007A7EAC" w:rsidRPr="00444ADA">
        <w:rPr>
          <w:rFonts w:ascii="Palatino Linotype" w:hAnsi="Palatino Linotype"/>
          <w:noProof/>
          <w:lang w:val="en-US" w:eastAsia="en-US"/>
        </w:rPr>
        <w:t xml:space="preserve">use all its processing resources immediately, i.e. for which </w:t>
      </w:r>
      <w:r w:rsidR="007A7EAC" w:rsidRPr="00444ADA">
        <w:rPr>
          <w:rFonts w:ascii="Palatino Linotype" w:hAnsi="Palatino Linotype"/>
          <w:i/>
          <w:iCs/>
          <w:noProof/>
          <w:lang w:val="en-US" w:eastAsia="en-US"/>
        </w:rPr>
        <w:t>Usable_now(P, D, R)</w:t>
      </w:r>
      <w:r w:rsidR="007A7EAC" w:rsidRPr="00444ADA">
        <w:rPr>
          <w:rFonts w:ascii="Palatino Linotype" w:hAnsi="Palatino Linotype"/>
          <w:noProof/>
          <w:lang w:val="en-US" w:eastAsia="en-US"/>
        </w:rPr>
        <w:t xml:space="preserve"> holds.  </w:t>
      </w:r>
      <w:r w:rsidR="003243CE" w:rsidRPr="00444ADA">
        <w:rPr>
          <w:rFonts w:ascii="Palatino Linotype" w:hAnsi="Palatino Linotype"/>
          <w:noProof/>
          <w:lang w:val="en-US" w:eastAsia="en-US"/>
        </w:rPr>
        <w:t xml:space="preserve">However, it also must attach projects for which </w:t>
      </w:r>
      <w:r w:rsidR="003243CE" w:rsidRPr="00444ADA">
        <w:rPr>
          <w:rFonts w:ascii="Palatino Linotype" w:hAnsi="Palatino Linotype"/>
          <w:i/>
          <w:iCs/>
          <w:noProof/>
          <w:lang w:val="en-US" w:eastAsia="en-US"/>
        </w:rPr>
        <w:t>Usable(P, D, R)</w:t>
      </w:r>
      <w:r w:rsidR="003243CE" w:rsidRPr="00444ADA">
        <w:rPr>
          <w:rFonts w:ascii="Palatino Linotype" w:hAnsi="Palatino Linotype"/>
          <w:noProof/>
          <w:lang w:val="en-US" w:eastAsia="en-US"/>
        </w:rPr>
        <w:t xml:space="preserve"> holds but </w:t>
      </w:r>
      <w:r w:rsidR="003243CE" w:rsidRPr="00444ADA">
        <w:rPr>
          <w:rFonts w:ascii="Palatino Linotype" w:hAnsi="Palatino Linotype"/>
          <w:i/>
          <w:iCs/>
          <w:noProof/>
          <w:lang w:val="en-US" w:eastAsia="en-US"/>
        </w:rPr>
        <w:t>Usable_now(P, D, R)</w:t>
      </w:r>
      <w:r w:rsidR="003243CE" w:rsidRPr="00444ADA">
        <w:rPr>
          <w:rFonts w:ascii="Palatino Linotype" w:hAnsi="Palatino Linotype"/>
          <w:noProof/>
          <w:lang w:val="en-US" w:eastAsia="en-US"/>
        </w:rPr>
        <w:t xml:space="preserve"> does not</w:t>
      </w:r>
      <w:r w:rsidR="00151DDA" w:rsidRPr="00444ADA">
        <w:rPr>
          <w:rFonts w:ascii="Palatino Linotype" w:hAnsi="Palatino Linotype"/>
          <w:noProof/>
          <w:lang w:val="en-US" w:eastAsia="en-US"/>
        </w:rPr>
        <w:t>, because t</w:t>
      </w:r>
      <w:r w:rsidR="003243CE" w:rsidRPr="00444ADA">
        <w:rPr>
          <w:rFonts w:ascii="Palatino Linotype" w:hAnsi="Palatino Linotype"/>
          <w:noProof/>
          <w:lang w:val="en-US" w:eastAsia="en-US"/>
        </w:rPr>
        <w:t xml:space="preserve">he </w:t>
      </w:r>
      <w:r w:rsidR="005A3AEE" w:rsidRPr="00444ADA">
        <w:rPr>
          <w:rFonts w:ascii="Palatino Linotype" w:hAnsi="Palatino Linotype"/>
          <w:noProof/>
          <w:lang w:val="en-US" w:eastAsia="en-US"/>
        </w:rPr>
        <w:t xml:space="preserve">conditions that caused </w:t>
      </w:r>
      <w:r w:rsidR="007A7EAC" w:rsidRPr="00444ADA">
        <w:rPr>
          <w:rFonts w:ascii="Palatino Linotype" w:hAnsi="Palatino Linotype"/>
          <w:i/>
          <w:iCs/>
          <w:noProof/>
          <w:lang w:val="en-US" w:eastAsia="en-US"/>
        </w:rPr>
        <w:t>R</w:t>
      </w:r>
      <w:r w:rsidR="005A3AEE" w:rsidRPr="00444ADA">
        <w:rPr>
          <w:rFonts w:ascii="Palatino Linotype" w:hAnsi="Palatino Linotype"/>
          <w:noProof/>
          <w:lang w:val="en-US" w:eastAsia="en-US"/>
        </w:rPr>
        <w:t xml:space="preserve"> to be unusable may be temporary</w:t>
      </w:r>
      <w:r w:rsidR="00151DDA" w:rsidRPr="00444ADA">
        <w:rPr>
          <w:rFonts w:ascii="Palatino Linotype" w:hAnsi="Palatino Linotype"/>
          <w:noProof/>
          <w:lang w:val="en-US" w:eastAsia="en-US"/>
        </w:rPr>
        <w:t>.</w:t>
      </w:r>
      <w:r w:rsidR="005A3AEE" w:rsidRPr="00444ADA">
        <w:rPr>
          <w:rFonts w:ascii="Palatino Linotype" w:hAnsi="Palatino Linotype"/>
          <w:noProof/>
          <w:lang w:val="en-US" w:eastAsia="en-US"/>
        </w:rPr>
        <w:t xml:space="preserve"> </w:t>
      </w:r>
      <w:r w:rsidR="007A7EAC" w:rsidRPr="00444ADA">
        <w:rPr>
          <w:rFonts w:ascii="Palatino Linotype" w:hAnsi="Palatino Linotype"/>
          <w:i/>
          <w:iCs/>
          <w:noProof/>
          <w:lang w:val="en-US" w:eastAsia="en-US"/>
        </w:rPr>
        <w:t>P</w:t>
      </w:r>
      <w:r w:rsidR="007A7EAC" w:rsidRPr="00444ADA">
        <w:rPr>
          <w:rFonts w:ascii="Palatino Linotype" w:hAnsi="Palatino Linotype"/>
          <w:noProof/>
          <w:lang w:val="en-US" w:eastAsia="en-US"/>
        </w:rPr>
        <w:t>’s</w:t>
      </w:r>
      <w:r w:rsidR="005A3AEE" w:rsidRPr="00444ADA">
        <w:rPr>
          <w:rFonts w:ascii="Palatino Linotype" w:hAnsi="Palatino Linotype"/>
          <w:noProof/>
          <w:lang w:val="en-US" w:eastAsia="en-US"/>
        </w:rPr>
        <w:t xml:space="preserve"> server may come back up, or new jobs may be submitted.  </w:t>
      </w:r>
      <w:r w:rsidR="007A7EAC" w:rsidRPr="00444ADA">
        <w:rPr>
          <w:rFonts w:ascii="Palatino Linotype" w:hAnsi="Palatino Linotype"/>
          <w:noProof/>
          <w:lang w:val="en-US" w:eastAsia="en-US"/>
        </w:rPr>
        <w:t>The only way</w:t>
      </w:r>
      <w:r w:rsidR="00151DDA" w:rsidRPr="00444ADA">
        <w:rPr>
          <w:rFonts w:ascii="Palatino Linotype" w:hAnsi="Palatino Linotype"/>
          <w:noProof/>
          <w:lang w:val="en-US" w:eastAsia="en-US"/>
        </w:rPr>
        <w:t xml:space="preserve"> for</w:t>
      </w:r>
      <w:r w:rsidR="00096881" w:rsidRPr="00444ADA">
        <w:rPr>
          <w:rFonts w:ascii="Palatino Linotype" w:hAnsi="Palatino Linotype"/>
          <w:noProof/>
          <w:lang w:val="en-US" w:eastAsia="en-US"/>
        </w:rPr>
        <w:t xml:space="preserve"> Science United</w:t>
      </w:r>
      <w:r w:rsidR="007A7EAC" w:rsidRPr="00444ADA">
        <w:rPr>
          <w:rFonts w:ascii="Palatino Linotype" w:hAnsi="Palatino Linotype"/>
          <w:noProof/>
          <w:lang w:val="en-US" w:eastAsia="en-US"/>
        </w:rPr>
        <w:t xml:space="preserve"> to </w:t>
      </w:r>
      <w:r w:rsidR="00151DDA" w:rsidRPr="00444ADA">
        <w:rPr>
          <w:rFonts w:ascii="Palatino Linotype" w:hAnsi="Palatino Linotype"/>
          <w:noProof/>
          <w:lang w:val="en-US" w:eastAsia="en-US"/>
        </w:rPr>
        <w:t>detect</w:t>
      </w:r>
      <w:r w:rsidR="007A7EAC" w:rsidRPr="00444ADA">
        <w:rPr>
          <w:rFonts w:ascii="Palatino Linotype" w:hAnsi="Palatino Linotype"/>
          <w:noProof/>
          <w:lang w:val="en-US" w:eastAsia="en-US"/>
        </w:rPr>
        <w:t xml:space="preserve"> this is to attach </w:t>
      </w:r>
      <w:r w:rsidR="007A7EAC" w:rsidRPr="00444ADA">
        <w:rPr>
          <w:rFonts w:ascii="Palatino Linotype" w:hAnsi="Palatino Linotype"/>
          <w:i/>
          <w:iCs/>
          <w:noProof/>
          <w:lang w:val="en-US" w:eastAsia="en-US"/>
        </w:rPr>
        <w:t>D</w:t>
      </w:r>
      <w:r w:rsidR="007A7EAC" w:rsidRPr="00444ADA">
        <w:rPr>
          <w:rFonts w:ascii="Palatino Linotype" w:hAnsi="Palatino Linotype"/>
          <w:noProof/>
          <w:lang w:val="en-US" w:eastAsia="en-US"/>
        </w:rPr>
        <w:t xml:space="preserve"> to </w:t>
      </w:r>
      <w:r w:rsidR="007A7EAC" w:rsidRPr="00444ADA">
        <w:rPr>
          <w:rFonts w:ascii="Palatino Linotype" w:hAnsi="Palatino Linotype"/>
          <w:i/>
          <w:iCs/>
          <w:noProof/>
          <w:lang w:val="en-US" w:eastAsia="en-US"/>
        </w:rPr>
        <w:t>P</w:t>
      </w:r>
      <w:r w:rsidR="007A7EAC" w:rsidRPr="00444ADA">
        <w:rPr>
          <w:rFonts w:ascii="Palatino Linotype" w:hAnsi="Palatino Linotype"/>
          <w:noProof/>
          <w:lang w:val="en-US" w:eastAsia="en-US"/>
        </w:rPr>
        <w:t xml:space="preserve"> and </w:t>
      </w:r>
      <w:r w:rsidR="003243CE" w:rsidRPr="00444ADA">
        <w:rPr>
          <w:rFonts w:ascii="Palatino Linotype" w:hAnsi="Palatino Linotype"/>
          <w:noProof/>
          <w:lang w:val="en-US" w:eastAsia="en-US"/>
        </w:rPr>
        <w:t xml:space="preserve">let it request work for </w:t>
      </w:r>
      <w:r w:rsidR="003243CE" w:rsidRPr="00444ADA">
        <w:rPr>
          <w:rFonts w:ascii="Palatino Linotype" w:hAnsi="Palatino Linotype"/>
          <w:i/>
          <w:iCs/>
          <w:noProof/>
          <w:lang w:val="en-US" w:eastAsia="en-US"/>
        </w:rPr>
        <w:t>R</w:t>
      </w:r>
      <w:r w:rsidR="007A7EAC" w:rsidRPr="00444ADA">
        <w:rPr>
          <w:rFonts w:ascii="Palatino Linotype" w:hAnsi="Palatino Linotype"/>
          <w:noProof/>
          <w:lang w:val="en-US" w:eastAsia="en-US"/>
        </w:rPr>
        <w:t>.</w:t>
      </w:r>
      <w:r w:rsidR="003243CE" w:rsidRPr="00444ADA">
        <w:rPr>
          <w:rFonts w:ascii="Palatino Linotype" w:hAnsi="Palatino Linotype"/>
          <w:noProof/>
          <w:lang w:val="en-US" w:eastAsia="en-US"/>
        </w:rPr>
        <w:t xml:space="preserve">  This will typically happen </w:t>
      </w:r>
      <w:r w:rsidR="006D55E3" w:rsidRPr="00444ADA">
        <w:rPr>
          <w:rFonts w:ascii="Palatino Linotype" w:hAnsi="Palatino Linotype"/>
          <w:noProof/>
          <w:lang w:val="en-US" w:eastAsia="en-US"/>
        </w:rPr>
        <w:t xml:space="preserve">at least </w:t>
      </w:r>
      <w:r w:rsidR="003243CE" w:rsidRPr="00444ADA">
        <w:rPr>
          <w:rFonts w:ascii="Palatino Linotype" w:hAnsi="Palatino Linotype"/>
          <w:noProof/>
          <w:lang w:val="en-US" w:eastAsia="en-US"/>
        </w:rPr>
        <w:t>once per day: when a scheduler RPC fails, or fails to return jobs, the client uses exponential backoff with a maximum delay of one day.</w:t>
      </w:r>
    </w:p>
    <w:p w14:paraId="26E5383F" w14:textId="100E2C13" w:rsidR="00C96E0C" w:rsidRPr="00444ADA" w:rsidRDefault="00C96E0C" w:rsidP="00C96E0C">
      <w:pPr>
        <w:pStyle w:val="Heading2"/>
        <w:rPr>
          <w:rFonts w:ascii="Palatino Linotype" w:hAnsi="Palatino Linotype"/>
        </w:rPr>
      </w:pPr>
      <w:proofErr w:type="gramStart"/>
      <w:r w:rsidRPr="00444ADA">
        <w:rPr>
          <w:rFonts w:ascii="Palatino Linotype" w:hAnsi="Palatino Linotype"/>
        </w:rPr>
        <w:t>4.6  Goals</w:t>
      </w:r>
      <w:proofErr w:type="gramEnd"/>
      <w:r w:rsidRPr="00444ADA">
        <w:rPr>
          <w:rFonts w:ascii="Palatino Linotype" w:hAnsi="Palatino Linotype"/>
        </w:rPr>
        <w:t xml:space="preserve"> of the </w:t>
      </w:r>
      <w:r w:rsidR="00096881" w:rsidRPr="00444ADA">
        <w:rPr>
          <w:rFonts w:ascii="Palatino Linotype" w:hAnsi="Palatino Linotype"/>
        </w:rPr>
        <w:t>scheduling</w:t>
      </w:r>
      <w:r w:rsidRPr="00444ADA">
        <w:rPr>
          <w:rFonts w:ascii="Palatino Linotype" w:hAnsi="Palatino Linotype"/>
        </w:rPr>
        <w:t xml:space="preserve"> policy</w:t>
      </w:r>
    </w:p>
    <w:p w14:paraId="5E76FE53" w14:textId="034A5E53" w:rsidR="00C96E0C" w:rsidRPr="00444ADA" w:rsidRDefault="00C96E0C" w:rsidP="00C96E0C">
      <w:pPr>
        <w:rPr>
          <w:rFonts w:ascii="Palatino Linotype" w:hAnsi="Palatino Linotype"/>
          <w:noProof/>
          <w:lang w:val="en-US" w:eastAsia="en-US"/>
        </w:rPr>
      </w:pPr>
      <w:r w:rsidRPr="00444ADA">
        <w:rPr>
          <w:rFonts w:ascii="Palatino Linotype" w:hAnsi="Palatino Linotype"/>
          <w:noProof/>
          <w:lang w:val="en-US" w:eastAsia="en-US"/>
        </w:rPr>
        <w:t xml:space="preserve">The </w:t>
      </w:r>
      <w:r w:rsidR="00096881" w:rsidRPr="00444ADA">
        <w:rPr>
          <w:rFonts w:ascii="Palatino Linotype" w:hAnsi="Palatino Linotype"/>
          <w:noProof/>
          <w:lang w:val="en-US" w:eastAsia="en-US"/>
        </w:rPr>
        <w:t xml:space="preserve">Science United scheduling </w:t>
      </w:r>
      <w:r w:rsidRPr="00444ADA">
        <w:rPr>
          <w:rFonts w:ascii="Palatino Linotype" w:hAnsi="Palatino Linotype"/>
          <w:noProof/>
          <w:lang w:val="en-US" w:eastAsia="en-US"/>
        </w:rPr>
        <w:t>policy has several goals:</w:t>
      </w:r>
    </w:p>
    <w:p w14:paraId="16078D5F" w14:textId="77777777" w:rsidR="00C96E0C" w:rsidRPr="00444ADA" w:rsidRDefault="00C96E0C" w:rsidP="00C96E0C">
      <w:pPr>
        <w:pStyle w:val="ListParagraph"/>
        <w:numPr>
          <w:ilvl w:val="0"/>
          <w:numId w:val="3"/>
        </w:numPr>
        <w:rPr>
          <w:rFonts w:ascii="Palatino Linotype" w:hAnsi="Palatino Linotype"/>
          <w:noProof/>
          <w:lang w:val="en-US" w:eastAsia="en-US"/>
        </w:rPr>
      </w:pPr>
      <w:r w:rsidRPr="00444ADA">
        <w:rPr>
          <w:rFonts w:ascii="Palatino Linotype" w:hAnsi="Palatino Linotype"/>
          <w:noProof/>
          <w:lang w:val="en-US" w:eastAsia="en-US"/>
        </w:rPr>
        <w:t>To honor volunteer keyword preferences by preferentially assigning projects with the volunteer’s “yes” keywords.</w:t>
      </w:r>
    </w:p>
    <w:p w14:paraId="3AC73979" w14:textId="70AA5D11" w:rsidR="00C96E0C" w:rsidRPr="00444ADA" w:rsidRDefault="00C96E0C" w:rsidP="00C96E0C">
      <w:pPr>
        <w:pStyle w:val="ListParagraph"/>
        <w:numPr>
          <w:ilvl w:val="0"/>
          <w:numId w:val="3"/>
        </w:numPr>
        <w:rPr>
          <w:rFonts w:ascii="Palatino Linotype" w:hAnsi="Palatino Linotype"/>
          <w:noProof/>
          <w:lang w:val="en-US" w:eastAsia="en-US"/>
        </w:rPr>
      </w:pPr>
      <w:r w:rsidRPr="00444ADA">
        <w:rPr>
          <w:rFonts w:ascii="Palatino Linotype" w:hAnsi="Palatino Linotype"/>
          <w:noProof/>
          <w:lang w:val="en-US" w:eastAsia="en-US"/>
        </w:rPr>
        <w:t xml:space="preserve">To allow projects to be allocated different shares of the resource pool (see </w:t>
      </w:r>
      <w:r w:rsidR="00A44E0A" w:rsidRPr="00444ADA">
        <w:rPr>
          <w:rFonts w:ascii="Palatino Linotype" w:hAnsi="Palatino Linotype"/>
          <w:noProof/>
          <w:lang w:val="en-US" w:eastAsia="en-US"/>
        </w:rPr>
        <w:t>above</w:t>
      </w:r>
      <w:r w:rsidRPr="00444ADA">
        <w:rPr>
          <w:rFonts w:ascii="Palatino Linotype" w:hAnsi="Palatino Linotype"/>
          <w:noProof/>
          <w:lang w:val="en-US" w:eastAsia="en-US"/>
        </w:rPr>
        <w:t>).</w:t>
      </w:r>
    </w:p>
    <w:p w14:paraId="07F4A722" w14:textId="3136044D" w:rsidR="00C96E0C" w:rsidRPr="00444ADA" w:rsidRDefault="00C96E0C" w:rsidP="00C96E0C">
      <w:pPr>
        <w:pStyle w:val="ListParagraph"/>
        <w:numPr>
          <w:ilvl w:val="0"/>
          <w:numId w:val="3"/>
        </w:numPr>
        <w:rPr>
          <w:rFonts w:ascii="Palatino Linotype" w:hAnsi="Palatino Linotype"/>
          <w:noProof/>
          <w:lang w:val="en-US" w:eastAsia="en-US"/>
        </w:rPr>
      </w:pPr>
      <w:r w:rsidRPr="00444ADA">
        <w:rPr>
          <w:rFonts w:ascii="Palatino Linotype" w:hAnsi="Palatino Linotype"/>
          <w:noProof/>
          <w:lang w:val="en-US" w:eastAsia="en-US"/>
        </w:rPr>
        <w:t xml:space="preserve">To maximize total throughput.  For example, if a host has a GPU, it should be assigned at least one project that can </w:t>
      </w:r>
      <w:r w:rsidR="006D55E3" w:rsidRPr="00444ADA">
        <w:rPr>
          <w:rFonts w:ascii="Palatino Linotype" w:hAnsi="Palatino Linotype"/>
          <w:noProof/>
          <w:lang w:val="en-US" w:eastAsia="en-US"/>
        </w:rPr>
        <w:t>supply jobs that use</w:t>
      </w:r>
      <w:r w:rsidRPr="00444ADA">
        <w:rPr>
          <w:rFonts w:ascii="Palatino Linotype" w:hAnsi="Palatino Linotype"/>
          <w:noProof/>
          <w:lang w:val="en-US" w:eastAsia="en-US"/>
        </w:rPr>
        <w:t xml:space="preserve"> the GPU.</w:t>
      </w:r>
    </w:p>
    <w:p w14:paraId="4FBC8477" w14:textId="12E34145" w:rsidR="00C96E0C" w:rsidRPr="00444ADA" w:rsidRDefault="00C96E0C" w:rsidP="00C96E0C">
      <w:pPr>
        <w:pStyle w:val="ListParagraph"/>
        <w:numPr>
          <w:ilvl w:val="0"/>
          <w:numId w:val="3"/>
        </w:numPr>
        <w:rPr>
          <w:rFonts w:ascii="Palatino Linotype" w:hAnsi="Palatino Linotype"/>
          <w:noProof/>
          <w:lang w:val="en-US" w:eastAsia="en-US"/>
        </w:rPr>
      </w:pPr>
      <w:r w:rsidRPr="00444ADA">
        <w:rPr>
          <w:rFonts w:ascii="Palatino Linotype" w:hAnsi="Palatino Linotype"/>
          <w:noProof/>
          <w:lang w:val="en-US" w:eastAsia="en-US"/>
        </w:rPr>
        <w:t xml:space="preserve">To limit the number of attachments per device. </w:t>
      </w:r>
      <w:r w:rsidR="00444ADA">
        <w:rPr>
          <w:rFonts w:ascii="Palatino Linotype" w:hAnsi="Palatino Linotype"/>
          <w:noProof/>
          <w:lang w:val="en-US" w:eastAsia="en-US"/>
        </w:rPr>
        <w:t>Each attachment</w:t>
      </w:r>
      <w:r w:rsidRPr="00444ADA">
        <w:rPr>
          <w:rFonts w:ascii="Palatino Linotype" w:hAnsi="Palatino Linotype"/>
          <w:noProof/>
          <w:lang w:val="en-US" w:eastAsia="en-US"/>
        </w:rPr>
        <w:t xml:space="preserve"> has a disk-space overhead; the client caches applications files for the project, which may include large VM image files.</w:t>
      </w:r>
    </w:p>
    <w:p w14:paraId="152F9BC1" w14:textId="1979F1A3" w:rsidR="00C96E0C" w:rsidRPr="00444ADA" w:rsidRDefault="00C96E0C" w:rsidP="00131691">
      <w:pPr>
        <w:rPr>
          <w:rFonts w:ascii="Palatino Linotype" w:hAnsi="Palatino Linotype"/>
          <w:noProof/>
          <w:lang w:val="en-US" w:eastAsia="en-US"/>
        </w:rPr>
      </w:pPr>
      <w:r w:rsidRPr="00444ADA">
        <w:rPr>
          <w:rFonts w:ascii="Palatino Linotype" w:hAnsi="Palatino Linotype"/>
          <w:noProof/>
          <w:lang w:val="en-US" w:eastAsia="en-US"/>
        </w:rPr>
        <w:t xml:space="preserve">These goals </w:t>
      </w:r>
      <w:r w:rsidR="006D55E3" w:rsidRPr="00444ADA">
        <w:rPr>
          <w:rFonts w:ascii="Palatino Linotype" w:hAnsi="Palatino Linotype"/>
          <w:noProof/>
          <w:lang w:val="en-US" w:eastAsia="en-US"/>
        </w:rPr>
        <w:t>may conflict</w:t>
      </w:r>
      <w:r w:rsidR="00151DDA" w:rsidRPr="00444ADA">
        <w:rPr>
          <w:rFonts w:ascii="Palatino Linotype" w:hAnsi="Palatino Linotype"/>
          <w:noProof/>
          <w:lang w:val="en-US" w:eastAsia="en-US"/>
        </w:rPr>
        <w:t>.  F</w:t>
      </w:r>
      <w:r w:rsidRPr="00444ADA">
        <w:rPr>
          <w:rFonts w:ascii="Palatino Linotype" w:hAnsi="Palatino Linotype"/>
          <w:noProof/>
          <w:lang w:val="en-US" w:eastAsia="en-US"/>
        </w:rPr>
        <w:t xml:space="preserve">or example, </w:t>
      </w:r>
      <w:r w:rsidR="007A7EAC" w:rsidRPr="00444ADA">
        <w:rPr>
          <w:rFonts w:ascii="Palatino Linotype" w:hAnsi="Palatino Linotype"/>
          <w:noProof/>
          <w:lang w:val="en-US" w:eastAsia="en-US"/>
        </w:rPr>
        <w:t xml:space="preserve">suppose </w:t>
      </w:r>
      <w:r w:rsidRPr="00444ADA">
        <w:rPr>
          <w:rFonts w:ascii="Palatino Linotype" w:hAnsi="Palatino Linotype"/>
          <w:noProof/>
          <w:lang w:val="en-US" w:eastAsia="en-US"/>
        </w:rPr>
        <w:t xml:space="preserve">a project </w:t>
      </w:r>
      <w:r w:rsidR="007A7EAC" w:rsidRPr="00444ADA">
        <w:rPr>
          <w:rFonts w:ascii="Palatino Linotype" w:hAnsi="Palatino Linotype"/>
          <w:i/>
          <w:iCs/>
          <w:noProof/>
          <w:lang w:val="en-US" w:eastAsia="en-US"/>
        </w:rPr>
        <w:t>P</w:t>
      </w:r>
      <w:r w:rsidR="007A7EAC" w:rsidRPr="00444ADA">
        <w:rPr>
          <w:rFonts w:ascii="Palatino Linotype" w:hAnsi="Palatino Linotype"/>
          <w:i/>
          <w:iCs/>
          <w:noProof/>
          <w:vertAlign w:val="subscript"/>
          <w:lang w:val="en-US" w:eastAsia="en-US"/>
        </w:rPr>
        <w:t>1</w:t>
      </w:r>
      <w:r w:rsidR="007A7EAC" w:rsidRPr="00444ADA">
        <w:rPr>
          <w:rFonts w:ascii="Palatino Linotype" w:hAnsi="Palatino Linotype"/>
          <w:noProof/>
          <w:lang w:val="en-US" w:eastAsia="en-US"/>
        </w:rPr>
        <w:t xml:space="preserve"> has</w:t>
      </w:r>
      <w:r w:rsidRPr="00444ADA">
        <w:rPr>
          <w:rFonts w:ascii="Palatino Linotype" w:hAnsi="Palatino Linotype"/>
          <w:noProof/>
          <w:lang w:val="en-US" w:eastAsia="en-US"/>
        </w:rPr>
        <w:t xml:space="preserve"> a large share may </w:t>
      </w:r>
      <w:r w:rsidR="007A7EAC" w:rsidRPr="00444ADA">
        <w:rPr>
          <w:rFonts w:ascii="Palatino Linotype" w:hAnsi="Palatino Linotype"/>
          <w:noProof/>
          <w:lang w:val="en-US" w:eastAsia="en-US"/>
        </w:rPr>
        <w:t xml:space="preserve">and </w:t>
      </w:r>
      <w:r w:rsidRPr="00444ADA">
        <w:rPr>
          <w:rFonts w:ascii="Palatino Linotype" w:hAnsi="Palatino Linotype"/>
          <w:noProof/>
          <w:lang w:val="en-US" w:eastAsia="en-US"/>
        </w:rPr>
        <w:t>keywords with few “yes” preferences</w:t>
      </w:r>
      <w:r w:rsidR="007A7EAC" w:rsidRPr="00444ADA">
        <w:rPr>
          <w:rFonts w:ascii="Palatino Linotype" w:hAnsi="Palatino Linotype"/>
          <w:noProof/>
          <w:lang w:val="en-US" w:eastAsia="en-US"/>
        </w:rPr>
        <w:t xml:space="preserve">, while project </w:t>
      </w:r>
      <w:r w:rsidR="007A7EAC" w:rsidRPr="00444ADA">
        <w:rPr>
          <w:rFonts w:ascii="Palatino Linotype" w:hAnsi="Palatino Linotype"/>
          <w:i/>
          <w:iCs/>
          <w:noProof/>
          <w:lang w:val="en-US" w:eastAsia="en-US"/>
        </w:rPr>
        <w:t>P</w:t>
      </w:r>
      <w:r w:rsidR="007A7EAC" w:rsidRPr="00444ADA">
        <w:rPr>
          <w:rFonts w:ascii="Palatino Linotype" w:hAnsi="Palatino Linotype"/>
          <w:i/>
          <w:iCs/>
          <w:noProof/>
          <w:vertAlign w:val="subscript"/>
          <w:lang w:val="en-US" w:eastAsia="en-US"/>
        </w:rPr>
        <w:t>2</w:t>
      </w:r>
      <w:r w:rsidR="007A7EAC" w:rsidRPr="00444ADA">
        <w:rPr>
          <w:rFonts w:ascii="Palatino Linotype" w:hAnsi="Palatino Linotype"/>
          <w:noProof/>
          <w:lang w:val="en-US" w:eastAsia="en-US"/>
        </w:rPr>
        <w:t xml:space="preserve"> has a small share and keywords with lots of “yes” preferences. If we give </w:t>
      </w:r>
      <w:r w:rsidR="007A7EAC" w:rsidRPr="00444ADA">
        <w:rPr>
          <w:rFonts w:ascii="Palatino Linotype" w:hAnsi="Palatino Linotype"/>
          <w:i/>
          <w:iCs/>
          <w:noProof/>
          <w:lang w:val="en-US" w:eastAsia="en-US"/>
        </w:rPr>
        <w:t>P</w:t>
      </w:r>
      <w:r w:rsidR="007A7EAC" w:rsidRPr="00444ADA">
        <w:rPr>
          <w:rFonts w:ascii="Palatino Linotype" w:hAnsi="Palatino Linotype"/>
          <w:i/>
          <w:iCs/>
          <w:noProof/>
          <w:vertAlign w:val="subscript"/>
          <w:lang w:val="en-US" w:eastAsia="en-US"/>
        </w:rPr>
        <w:t>1</w:t>
      </w:r>
      <w:r w:rsidR="007A7EAC" w:rsidRPr="00444ADA">
        <w:rPr>
          <w:rFonts w:ascii="Palatino Linotype" w:hAnsi="Palatino Linotype"/>
          <w:noProof/>
          <w:lang w:val="en-US" w:eastAsia="en-US"/>
        </w:rPr>
        <w:t xml:space="preserve"> lots of computing, volunteers will notice that they’re </w:t>
      </w:r>
      <w:r w:rsidR="00A44E0A" w:rsidRPr="00444ADA">
        <w:rPr>
          <w:rFonts w:ascii="Palatino Linotype" w:hAnsi="Palatino Linotype"/>
          <w:noProof/>
          <w:lang w:val="en-US" w:eastAsia="en-US"/>
        </w:rPr>
        <w:t xml:space="preserve">not </w:t>
      </w:r>
      <w:r w:rsidR="007A7EAC" w:rsidRPr="00444ADA">
        <w:rPr>
          <w:rFonts w:ascii="Palatino Linotype" w:hAnsi="Palatino Linotype"/>
          <w:noProof/>
          <w:lang w:val="en-US" w:eastAsia="en-US"/>
        </w:rPr>
        <w:t xml:space="preserve">computing for the science areas they requested.  </w:t>
      </w:r>
      <w:r w:rsidRPr="00444ADA">
        <w:rPr>
          <w:rFonts w:ascii="Palatino Linotype" w:hAnsi="Palatino Linotype"/>
          <w:noProof/>
          <w:lang w:val="en-US" w:eastAsia="en-US"/>
        </w:rPr>
        <w:t>The policy must balance these conflicting goals.</w:t>
      </w:r>
    </w:p>
    <w:p w14:paraId="3A11CD9B" w14:textId="19C86C7D"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4.</w:t>
      </w:r>
      <w:r w:rsidR="00F42DE8">
        <w:rPr>
          <w:rFonts w:ascii="Palatino Linotype" w:hAnsi="Palatino Linotype"/>
        </w:rPr>
        <w:t>7</w:t>
      </w:r>
      <w:r w:rsidRPr="00444ADA">
        <w:rPr>
          <w:rFonts w:ascii="Palatino Linotype" w:hAnsi="Palatino Linotype"/>
        </w:rPr>
        <w:t xml:space="preserve">  </w:t>
      </w:r>
      <w:r w:rsidR="002544C6" w:rsidRPr="00444ADA">
        <w:rPr>
          <w:rFonts w:ascii="Palatino Linotype" w:hAnsi="Palatino Linotype"/>
        </w:rPr>
        <w:t>The</w:t>
      </w:r>
      <w:proofErr w:type="gramEnd"/>
      <w:r w:rsidR="002544C6" w:rsidRPr="00444ADA">
        <w:rPr>
          <w:rFonts w:ascii="Palatino Linotype" w:hAnsi="Palatino Linotype"/>
        </w:rPr>
        <w:t xml:space="preserve"> project a</w:t>
      </w:r>
      <w:r w:rsidRPr="00444ADA">
        <w:rPr>
          <w:rFonts w:ascii="Palatino Linotype" w:hAnsi="Palatino Linotype"/>
        </w:rPr>
        <w:t>ssignment algorithm</w:t>
      </w:r>
    </w:p>
    <w:p w14:paraId="4C949A6A" w14:textId="748C8461" w:rsidR="003243CE"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BOINC clients using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periodically (once per day) issue an AM RPC.</w:t>
      </w:r>
      <w:r w:rsidR="006D55E3" w:rsidRPr="00444ADA">
        <w:rPr>
          <w:rFonts w:ascii="Palatino Linotype" w:hAnsi="Palatino Linotype"/>
          <w:noProof/>
          <w:lang w:val="en-US" w:eastAsia="en-US"/>
        </w:rPr>
        <w:t xml:space="preserve">  </w:t>
      </w:r>
      <w:r w:rsidR="003243CE" w:rsidRPr="00444ADA">
        <w:rPr>
          <w:rFonts w:ascii="Palatino Linotype" w:hAnsi="Palatino Linotype"/>
          <w:noProof/>
          <w:lang w:val="en-US" w:eastAsia="en-US"/>
        </w:rPr>
        <w:t>The request message includes a list of currently attached projects, with account and scheduler RPC failure information for each one</w:t>
      </w:r>
      <w:r w:rsidR="00151DDA" w:rsidRPr="00444ADA">
        <w:rPr>
          <w:rFonts w:ascii="Palatino Linotype" w:hAnsi="Palatino Linotype"/>
          <w:noProof/>
          <w:lang w:val="en-US" w:eastAsia="en-US"/>
        </w:rPr>
        <w:t xml:space="preserve"> as described in Section 4.5.</w:t>
      </w:r>
    </w:p>
    <w:p w14:paraId="464D6906" w14:textId="6A6CE05B" w:rsidR="00151DDA"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lastRenderedPageBreak/>
        <w:t>The reply message includes a list of projects</w:t>
      </w:r>
      <w:r w:rsidR="00676C27" w:rsidRPr="00444ADA">
        <w:rPr>
          <w:rFonts w:ascii="Palatino Linotype" w:hAnsi="Palatino Linotype"/>
          <w:noProof/>
          <w:lang w:val="en-US" w:eastAsia="en-US"/>
        </w:rPr>
        <w:t>.  Some of these are currently-attached projects flagged as “outgoing”: this instructs the client to finish existing jobs for the project, then detach from it.  For each of the other projects, the reply includes a list</w:t>
      </w:r>
      <w:r w:rsidR="00991EA7" w:rsidRPr="00444ADA">
        <w:rPr>
          <w:rFonts w:ascii="Palatino Linotype" w:hAnsi="Palatino Linotype"/>
          <w:noProof/>
          <w:lang w:val="en-US" w:eastAsia="en-US"/>
        </w:rPr>
        <w:t xml:space="preserve"> </w:t>
      </w:r>
      <w:r w:rsidR="00991EA7" w:rsidRPr="00444ADA">
        <w:rPr>
          <w:rFonts w:ascii="Palatino Linotype" w:hAnsi="Palatino Linotype"/>
          <w:i/>
          <w:iCs/>
          <w:noProof/>
          <w:lang w:val="en-US" w:eastAsia="en-US"/>
        </w:rPr>
        <w:t>R(P)</w:t>
      </w:r>
      <w:r w:rsidR="00676C27" w:rsidRPr="00444ADA">
        <w:rPr>
          <w:rFonts w:ascii="Palatino Linotype" w:hAnsi="Palatino Linotype"/>
          <w:noProof/>
          <w:lang w:val="en-US" w:eastAsia="en-US"/>
        </w:rPr>
        <w:t xml:space="preserve"> of  </w:t>
      </w:r>
      <w:r w:rsidR="007A50B6" w:rsidRPr="00444ADA">
        <w:rPr>
          <w:rFonts w:ascii="Palatino Linotype" w:hAnsi="Palatino Linotype"/>
          <w:noProof/>
          <w:lang w:val="en-US" w:eastAsia="en-US"/>
        </w:rPr>
        <w:t xml:space="preserve">processing </w:t>
      </w:r>
      <w:r w:rsidR="00676C27" w:rsidRPr="00444ADA">
        <w:rPr>
          <w:rFonts w:ascii="Palatino Linotype" w:hAnsi="Palatino Linotype"/>
          <w:noProof/>
          <w:lang w:val="en-US" w:eastAsia="en-US"/>
        </w:rPr>
        <w:t xml:space="preserve">resources that the client should use for </w:t>
      </w:r>
      <w:r w:rsidR="00991EA7" w:rsidRPr="00444ADA">
        <w:rPr>
          <w:rFonts w:ascii="Palatino Linotype" w:hAnsi="Palatino Linotype"/>
          <w:i/>
          <w:iCs/>
          <w:noProof/>
          <w:lang w:val="en-US" w:eastAsia="en-US"/>
        </w:rPr>
        <w:t>P</w:t>
      </w:r>
      <w:r w:rsidR="00676C27" w:rsidRPr="00444ADA">
        <w:rPr>
          <w:rFonts w:ascii="Palatino Linotype" w:hAnsi="Palatino Linotype"/>
          <w:noProof/>
          <w:lang w:val="en-US" w:eastAsia="en-US"/>
        </w:rPr>
        <w:t>.</w:t>
      </w:r>
    </w:p>
    <w:p w14:paraId="1A2090AC" w14:textId="72588168"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With these factors in mind, here is a sketch of the project assignment algorithm currently used by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w:t>
      </w:r>
    </w:p>
    <w:p w14:paraId="2E3B87D4" w14:textId="5BCB961B" w:rsidR="00676C27"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First, we discard projects </w:t>
      </w:r>
      <w:r w:rsidR="00676C27" w:rsidRPr="00444ADA">
        <w:rPr>
          <w:rFonts w:ascii="Palatino Linotype" w:hAnsi="Palatino Linotype"/>
          <w:i/>
          <w:iCs/>
          <w:noProof/>
          <w:lang w:val="en-US" w:eastAsia="en-US"/>
        </w:rPr>
        <w:t>P</w:t>
      </w:r>
      <w:r w:rsidR="00676C27" w:rsidRPr="00444ADA">
        <w:rPr>
          <w:rFonts w:ascii="Palatino Linotype" w:hAnsi="Palatino Linotype"/>
          <w:noProof/>
          <w:lang w:val="en-US" w:eastAsia="en-US"/>
        </w:rPr>
        <w:t xml:space="preserve"> </w:t>
      </w:r>
      <w:r w:rsidRPr="00444ADA">
        <w:rPr>
          <w:rFonts w:ascii="Palatino Linotype" w:hAnsi="Palatino Linotype"/>
          <w:noProof/>
          <w:lang w:val="en-US" w:eastAsia="en-US"/>
        </w:rPr>
        <w:t>that can’t be used</w:t>
      </w:r>
      <w:r w:rsidR="00676C27" w:rsidRPr="00444ADA">
        <w:rPr>
          <w:rFonts w:ascii="Palatino Linotype" w:hAnsi="Palatino Linotype"/>
          <w:noProof/>
          <w:lang w:val="en-US" w:eastAsia="en-US"/>
        </w:rPr>
        <w:t xml:space="preserve"> because </w:t>
      </w:r>
      <w:r w:rsidRPr="00444ADA">
        <w:rPr>
          <w:rFonts w:ascii="Palatino Linotype" w:hAnsi="Palatino Linotype"/>
          <w:noProof/>
          <w:lang w:val="en-US" w:eastAsia="en-US"/>
        </w:rPr>
        <w:t xml:space="preserve">either </w:t>
      </w:r>
      <w:r w:rsidR="00676C27" w:rsidRPr="00444ADA">
        <w:rPr>
          <w:rFonts w:ascii="Palatino Linotype" w:hAnsi="Palatino Linotype"/>
          <w:noProof/>
          <w:lang w:val="en-US" w:eastAsia="en-US"/>
        </w:rPr>
        <w:t xml:space="preserve">a) </w:t>
      </w:r>
      <w:r w:rsidR="00676C27" w:rsidRPr="00444ADA">
        <w:rPr>
          <w:rFonts w:ascii="Palatino Linotype" w:hAnsi="Palatino Linotype"/>
          <w:i/>
          <w:iCs/>
          <w:noProof/>
          <w:lang w:val="en-US" w:eastAsia="en-US"/>
        </w:rPr>
        <w:t>P</w:t>
      </w:r>
      <w:r w:rsidR="00676C27" w:rsidRPr="00444ADA">
        <w:rPr>
          <w:rFonts w:ascii="Palatino Linotype" w:hAnsi="Palatino Linotype"/>
          <w:noProof/>
          <w:lang w:val="en-US" w:eastAsia="en-US"/>
        </w:rPr>
        <w:t xml:space="preserve"> has a keyword for which the volunteer has a “no” preference, or b) </w:t>
      </w:r>
      <w:r w:rsidR="00676C27" w:rsidRPr="00444ADA">
        <w:rPr>
          <w:rFonts w:ascii="Palatino Linotype" w:hAnsi="Palatino Linotype"/>
          <w:i/>
          <w:iCs/>
          <w:noProof/>
          <w:lang w:val="en-US" w:eastAsia="en-US"/>
        </w:rPr>
        <w:t>Usable(P, D, R)</w:t>
      </w:r>
      <w:r w:rsidR="00676C27" w:rsidRPr="00444ADA">
        <w:rPr>
          <w:rFonts w:ascii="Palatino Linotype" w:hAnsi="Palatino Linotype"/>
          <w:noProof/>
          <w:lang w:val="en-US" w:eastAsia="en-US"/>
        </w:rPr>
        <w:t xml:space="preserve"> is false for all processing resources; i.e. </w:t>
      </w:r>
      <w:r w:rsidR="00676C27"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doesn’t have app versions that can use the device.</w:t>
      </w:r>
    </w:p>
    <w:p w14:paraId="6E5AE2D5" w14:textId="2BB170CF" w:rsidR="00131691" w:rsidRDefault="00676C27" w:rsidP="00131691">
      <w:pPr>
        <w:rPr>
          <w:ins w:id="39" w:author="David Anderson" w:date="2021-08-29T18:52:00Z"/>
          <w:rFonts w:ascii="Palatino Linotype" w:hAnsi="Palatino Linotype"/>
          <w:noProof/>
          <w:lang w:val="en-US" w:eastAsia="en-US"/>
        </w:rPr>
      </w:pPr>
      <w:r w:rsidRPr="00444ADA">
        <w:rPr>
          <w:rFonts w:ascii="Palatino Linotype" w:hAnsi="Palatino Linotype"/>
          <w:noProof/>
          <w:lang w:val="en-US" w:eastAsia="en-US"/>
        </w:rPr>
        <w:t>For</w:t>
      </w:r>
      <w:r w:rsidR="00131691" w:rsidRPr="00444ADA">
        <w:rPr>
          <w:rFonts w:ascii="Palatino Linotype" w:hAnsi="Palatino Linotype"/>
          <w:noProof/>
          <w:lang w:val="en-US" w:eastAsia="en-US"/>
        </w:rPr>
        <w:t xml:space="preserve"> each remaining project</w:t>
      </w:r>
      <w:r w:rsidRPr="00444ADA">
        <w:rPr>
          <w:rFonts w:ascii="Palatino Linotype" w:hAnsi="Palatino Linotype"/>
          <w:noProof/>
          <w:lang w:val="en-US" w:eastAsia="en-US"/>
        </w:rPr>
        <w:t xml:space="preserve"> we compute a “score” </w:t>
      </w:r>
      <w:ins w:id="40" w:author="David Anderson" w:date="2021-08-29T18:57:00Z">
        <w:r w:rsidR="006425A2" w:rsidRPr="006425A2">
          <w:rPr>
            <w:rFonts w:ascii="Palatino Linotype" w:hAnsi="Palatino Linotype"/>
            <w:i/>
            <w:iCs/>
            <w:noProof/>
            <w:lang w:val="en-US" w:eastAsia="en-US"/>
            <w:rPrChange w:id="41" w:author="David Anderson" w:date="2021-08-29T18:57:00Z">
              <w:rPr>
                <w:rFonts w:ascii="Palatino Linotype" w:hAnsi="Palatino Linotype"/>
                <w:noProof/>
                <w:lang w:val="en-US" w:eastAsia="en-US"/>
              </w:rPr>
            </w:rPrChange>
          </w:rPr>
          <w:t>S(P)</w:t>
        </w:r>
        <w:r w:rsidR="006425A2">
          <w:rPr>
            <w:rFonts w:ascii="Palatino Linotype" w:hAnsi="Palatino Linotype"/>
            <w:noProof/>
            <w:lang w:val="en-US" w:eastAsia="en-US"/>
          </w:rPr>
          <w:t xml:space="preserve"> </w:t>
        </w:r>
      </w:ins>
      <w:r w:rsidRPr="00444ADA">
        <w:rPr>
          <w:rFonts w:ascii="Palatino Linotype" w:hAnsi="Palatino Linotype"/>
          <w:noProof/>
          <w:lang w:val="en-US" w:eastAsia="en-US"/>
        </w:rPr>
        <w:t xml:space="preserve">which </w:t>
      </w:r>
      <w:r w:rsidR="00131691" w:rsidRPr="00444ADA">
        <w:rPr>
          <w:rFonts w:ascii="Palatino Linotype" w:hAnsi="Palatino Linotype"/>
          <w:noProof/>
          <w:lang w:val="en-US" w:eastAsia="en-US"/>
        </w:rPr>
        <w:t>is the weighted sum of several components:</w:t>
      </w:r>
    </w:p>
    <w:p w14:paraId="674D0DE9" w14:textId="5E842185" w:rsidR="006425A2" w:rsidRPr="00444ADA" w:rsidRDefault="008E2A7A" w:rsidP="006425A2">
      <w:pPr>
        <w:rPr>
          <w:ins w:id="42" w:author="David Anderson" w:date="2021-08-29T18:53:00Z"/>
          <w:rFonts w:ascii="Palatino Linotype" w:hAnsi="Palatino Linotype"/>
          <w:noProof/>
          <w:lang w:val="en-US" w:eastAsia="en-US"/>
        </w:rPr>
      </w:pPr>
      <m:oMathPara>
        <m:oMath>
          <m:eqArr>
            <m:eqArrPr>
              <m:maxDist m:val="1"/>
              <m:ctrlPr>
                <w:ins w:id="43" w:author="David Anderson" w:date="2021-08-29T18:53:00Z">
                  <w:rPr>
                    <w:rFonts w:ascii="Cambria Math" w:hAnsi="Cambria Math"/>
                    <w:i/>
                    <w:noProof/>
                    <w:lang w:val="en-US" w:eastAsia="en-US"/>
                  </w:rPr>
                </w:ins>
              </m:ctrlPr>
            </m:eqArrPr>
            <m:e>
              <m:r>
                <w:ins w:id="44" w:author="David Anderson" w:date="2021-08-29T18:53:00Z">
                  <w:rPr>
                    <w:rFonts w:ascii="Cambria Math" w:hAnsi="Cambria Math"/>
                    <w:noProof/>
                    <w:lang w:val="en-US" w:eastAsia="en-US"/>
                  </w:rPr>
                  <m:t>S</m:t>
                </w:ins>
              </m:r>
              <m:d>
                <m:dPr>
                  <m:ctrlPr>
                    <w:ins w:id="45" w:author="David Anderson" w:date="2021-08-29T18:53:00Z">
                      <w:rPr>
                        <w:rFonts w:ascii="Cambria Math" w:hAnsi="Cambria Math"/>
                        <w:i/>
                        <w:noProof/>
                        <w:lang w:val="en-US" w:eastAsia="en-US"/>
                      </w:rPr>
                    </w:ins>
                  </m:ctrlPr>
                </m:dPr>
                <m:e>
                  <m:r>
                    <w:ins w:id="46" w:author="David Anderson" w:date="2021-08-29T18:53:00Z">
                      <w:rPr>
                        <w:rFonts w:ascii="Cambria Math" w:hAnsi="Cambria Math"/>
                        <w:noProof/>
                        <w:lang w:val="en-US" w:eastAsia="en-US"/>
                      </w:rPr>
                      <m:t>P</m:t>
                    </w:ins>
                  </m:r>
                </m:e>
              </m:d>
              <m:r>
                <w:ins w:id="47" w:author="David Anderson" w:date="2021-08-29T18:53:00Z">
                  <w:rPr>
                    <w:rFonts w:ascii="Cambria Math" w:hAnsi="Cambria Math"/>
                    <w:noProof/>
                    <w:lang w:val="en-US" w:eastAsia="en-US"/>
                  </w:rPr>
                  <m:t>=</m:t>
                </w:ins>
              </m:r>
              <m:sSub>
                <m:sSubPr>
                  <m:ctrlPr>
                    <w:ins w:id="48" w:author="David Anderson" w:date="2021-08-29T18:56:00Z">
                      <w:rPr>
                        <w:rFonts w:ascii="Cambria Math" w:hAnsi="Cambria Math"/>
                        <w:i/>
                        <w:noProof/>
                        <w:lang w:val="en-US" w:eastAsia="en-US"/>
                      </w:rPr>
                    </w:ins>
                  </m:ctrlPr>
                </m:sSubPr>
                <m:e>
                  <m:r>
                    <w:ins w:id="49" w:author="David Anderson" w:date="2021-08-29T18:56:00Z">
                      <w:rPr>
                        <w:rFonts w:ascii="Cambria Math" w:hAnsi="Cambria Math"/>
                        <w:noProof/>
                        <w:lang w:val="en-US" w:eastAsia="en-US"/>
                      </w:rPr>
                      <m:t>C</m:t>
                    </w:ins>
                  </m:r>
                </m:e>
                <m:sub>
                  <m:r>
                    <w:ins w:id="50" w:author="David Anderson" w:date="2021-08-29T18:56:00Z">
                      <w:rPr>
                        <w:rFonts w:ascii="Cambria Math" w:hAnsi="Cambria Math"/>
                        <w:noProof/>
                        <w:lang w:val="en-US" w:eastAsia="en-US"/>
                      </w:rPr>
                      <m:t>1</m:t>
                    </w:ins>
                  </m:r>
                </m:sub>
              </m:sSub>
              <m:r>
                <w:ins w:id="51" w:author="David Anderson" w:date="2021-08-29T18:53:00Z">
                  <w:rPr>
                    <w:rFonts w:ascii="Cambria Math" w:hAnsi="Cambria Math"/>
                    <w:noProof/>
                    <w:lang w:val="en-US" w:eastAsia="en-US"/>
                  </w:rPr>
                  <m:t>K-</m:t>
                </w:ins>
              </m:r>
              <m:sSub>
                <m:sSubPr>
                  <m:ctrlPr>
                    <w:ins w:id="52" w:author="David Anderson" w:date="2021-08-29T18:56:00Z">
                      <w:rPr>
                        <w:rFonts w:ascii="Cambria Math" w:hAnsi="Cambria Math"/>
                        <w:i/>
                        <w:noProof/>
                        <w:lang w:val="en-US" w:eastAsia="en-US"/>
                      </w:rPr>
                    </w:ins>
                  </m:ctrlPr>
                </m:sSubPr>
                <m:e>
                  <m:r>
                    <w:ins w:id="53" w:author="David Anderson" w:date="2021-08-29T18:56:00Z">
                      <w:rPr>
                        <w:rFonts w:ascii="Cambria Math" w:hAnsi="Cambria Math"/>
                        <w:noProof/>
                        <w:lang w:val="en-US" w:eastAsia="en-US"/>
                      </w:rPr>
                      <m:t>C</m:t>
                    </w:ins>
                  </m:r>
                </m:e>
                <m:sub>
                  <m:r>
                    <w:ins w:id="54" w:author="David Anderson" w:date="2021-08-29T18:56:00Z">
                      <w:rPr>
                        <w:rFonts w:ascii="Cambria Math" w:hAnsi="Cambria Math"/>
                        <w:noProof/>
                        <w:lang w:val="en-US" w:eastAsia="en-US"/>
                      </w:rPr>
                      <m:t>2</m:t>
                    </w:ins>
                  </m:r>
                </m:sub>
              </m:sSub>
              <m:r>
                <w:ins w:id="55" w:author="David Anderson" w:date="2021-08-29T18:53:00Z">
                  <w:rPr>
                    <w:rFonts w:ascii="Cambria Math" w:hAnsi="Cambria Math"/>
                    <w:noProof/>
                    <w:lang w:val="en-US" w:eastAsia="en-US"/>
                  </w:rPr>
                  <m:t>E</m:t>
                </w:ins>
              </m:r>
              <m:d>
                <m:dPr>
                  <m:ctrlPr>
                    <w:ins w:id="56" w:author="David Anderson" w:date="2021-08-29T18:53:00Z">
                      <w:rPr>
                        <w:rFonts w:ascii="Cambria Math" w:hAnsi="Cambria Math"/>
                        <w:i/>
                        <w:noProof/>
                        <w:lang w:val="en-US" w:eastAsia="en-US"/>
                      </w:rPr>
                    </w:ins>
                  </m:ctrlPr>
                </m:dPr>
                <m:e>
                  <m:r>
                    <w:ins w:id="57" w:author="David Anderson" w:date="2021-08-29T18:53:00Z">
                      <w:rPr>
                        <w:rFonts w:ascii="Cambria Math" w:hAnsi="Cambria Math"/>
                        <w:noProof/>
                        <w:lang w:val="en-US" w:eastAsia="en-US"/>
                      </w:rPr>
                      <m:t>P</m:t>
                    </w:ins>
                  </m:r>
                </m:e>
              </m:d>
              <m:r>
                <w:ins w:id="58" w:author="David Anderson" w:date="2021-08-29T18:53:00Z">
                  <w:rPr>
                    <w:rFonts w:ascii="Cambria Math" w:hAnsi="Cambria Math"/>
                    <w:noProof/>
                    <w:lang w:val="en-US" w:eastAsia="en-US"/>
                  </w:rPr>
                  <m:t>+</m:t>
                </w:ins>
              </m:r>
              <m:sSub>
                <m:sSubPr>
                  <m:ctrlPr>
                    <w:ins w:id="59" w:author="David Anderson" w:date="2021-08-29T18:56:00Z">
                      <w:rPr>
                        <w:rFonts w:ascii="Cambria Math" w:hAnsi="Cambria Math"/>
                        <w:i/>
                        <w:noProof/>
                        <w:lang w:val="en-US" w:eastAsia="en-US"/>
                      </w:rPr>
                    </w:ins>
                  </m:ctrlPr>
                </m:sSubPr>
                <m:e>
                  <m:r>
                    <w:ins w:id="60" w:author="David Anderson" w:date="2021-08-29T18:57:00Z">
                      <w:rPr>
                        <w:rFonts w:ascii="Cambria Math" w:hAnsi="Cambria Math"/>
                        <w:noProof/>
                        <w:lang w:val="en-US" w:eastAsia="en-US"/>
                      </w:rPr>
                      <m:t>C</m:t>
                    </w:ins>
                  </m:r>
                </m:e>
                <m:sub>
                  <m:r>
                    <w:ins w:id="61" w:author="David Anderson" w:date="2021-08-30T11:53:00Z">
                      <w:rPr>
                        <w:rFonts w:ascii="Cambria Math" w:hAnsi="Cambria Math"/>
                        <w:noProof/>
                        <w:lang w:val="en-US" w:eastAsia="en-US"/>
                      </w:rPr>
                      <m:t>3</m:t>
                    </w:ins>
                  </m:r>
                </m:sub>
              </m:sSub>
              <m:r>
                <w:ins w:id="62" w:author="David Anderson" w:date="2021-08-29T18:53:00Z">
                  <w:rPr>
                    <w:rFonts w:ascii="Cambria Math" w:hAnsi="Cambria Math"/>
                    <w:noProof/>
                    <w:lang w:val="en-US" w:eastAsia="en-US"/>
                  </w:rPr>
                  <m:t>V#</m:t>
                </w:ins>
              </m:r>
              <m:d>
                <m:dPr>
                  <m:ctrlPr>
                    <w:ins w:id="63" w:author="David Anderson" w:date="2021-08-29T18:53:00Z">
                      <w:rPr>
                        <w:rFonts w:ascii="Cambria Math" w:hAnsi="Cambria Math"/>
                        <w:i/>
                        <w:noProof/>
                        <w:lang w:val="en-US" w:eastAsia="en-US"/>
                      </w:rPr>
                    </w:ins>
                  </m:ctrlPr>
                </m:dPr>
                <m:e>
                  <m:r>
                    <w:ins w:id="64" w:author="David Anderson" w:date="2021-08-29T18:53:00Z">
                      <w:rPr>
                        <w:rFonts w:ascii="Cambria Math" w:hAnsi="Cambria Math"/>
                        <w:noProof/>
                        <w:lang w:val="en-US" w:eastAsia="en-US"/>
                      </w:rPr>
                      <m:t>4</m:t>
                    </w:ins>
                  </m:r>
                </m:e>
              </m:d>
            </m:e>
          </m:eqArr>
        </m:oMath>
      </m:oMathPara>
    </w:p>
    <w:p w14:paraId="73EA15E0" w14:textId="6C873765" w:rsidR="006425A2" w:rsidRPr="00444ADA" w:rsidRDefault="006425A2" w:rsidP="00131691">
      <w:pPr>
        <w:rPr>
          <w:rFonts w:ascii="Palatino Linotype" w:hAnsi="Palatino Linotype"/>
          <w:noProof/>
          <w:lang w:val="en-US" w:eastAsia="en-US"/>
        </w:rPr>
      </w:pPr>
      <w:ins w:id="65" w:author="David Anderson" w:date="2021-08-29T18:57:00Z">
        <w:r>
          <w:rPr>
            <w:rFonts w:ascii="Palatino Linotype" w:hAnsi="Palatino Linotype"/>
            <w:noProof/>
            <w:lang w:val="en-US" w:eastAsia="en-US"/>
          </w:rPr>
          <w:t>where</w:t>
        </w:r>
      </w:ins>
    </w:p>
    <w:p w14:paraId="2FBD091B" w14:textId="224535FA" w:rsidR="00131691" w:rsidRPr="00444ADA" w:rsidRDefault="00131691" w:rsidP="00131691">
      <w:pPr>
        <w:pStyle w:val="ListParagraph"/>
        <w:numPr>
          <w:ilvl w:val="0"/>
          <w:numId w:val="6"/>
        </w:numPr>
        <w:rPr>
          <w:rFonts w:ascii="Palatino Linotype" w:hAnsi="Palatino Linotype"/>
          <w:noProof/>
          <w:lang w:val="en-US" w:eastAsia="en-US"/>
        </w:rPr>
      </w:pPr>
      <w:del w:id="66" w:author="David Anderson" w:date="2021-08-29T18:57:00Z">
        <w:r w:rsidRPr="00444ADA" w:rsidDel="006425A2">
          <w:rPr>
            <w:rFonts w:ascii="Palatino Linotype" w:hAnsi="Palatino Linotype"/>
            <w:noProof/>
            <w:lang w:val="en-US" w:eastAsia="en-US"/>
          </w:rPr>
          <w:delText>A keyword factor</w:delText>
        </w:r>
        <w:r w:rsidR="00676C27" w:rsidRPr="006425A2" w:rsidDel="006425A2">
          <w:rPr>
            <w:rFonts w:ascii="Palatino Linotype" w:hAnsi="Palatino Linotype"/>
            <w:i/>
            <w:iCs/>
            <w:noProof/>
            <w:lang w:val="en-US" w:eastAsia="en-US"/>
            <w:rPrChange w:id="67" w:author="David Anderson" w:date="2021-08-29T18:59:00Z">
              <w:rPr>
                <w:rFonts w:ascii="Palatino Linotype" w:hAnsi="Palatino Linotype"/>
                <w:noProof/>
                <w:lang w:val="en-US" w:eastAsia="en-US"/>
              </w:rPr>
            </w:rPrChange>
          </w:rPr>
          <w:delText>:</w:delText>
        </w:r>
      </w:del>
      <w:ins w:id="68" w:author="David Anderson" w:date="2021-08-29T18:57:00Z">
        <w:r w:rsidR="006425A2" w:rsidRPr="006425A2">
          <w:rPr>
            <w:rFonts w:ascii="Palatino Linotype" w:hAnsi="Palatino Linotype"/>
            <w:i/>
            <w:iCs/>
            <w:noProof/>
            <w:lang w:val="en-US" w:eastAsia="en-US"/>
            <w:rPrChange w:id="69" w:author="David Anderson" w:date="2021-08-29T18:59:00Z">
              <w:rPr>
                <w:rFonts w:ascii="Palatino Linotype" w:hAnsi="Palatino Linotype"/>
                <w:noProof/>
                <w:lang w:val="en-US" w:eastAsia="en-US"/>
              </w:rPr>
            </w:rPrChange>
          </w:rPr>
          <w:t>K</w:t>
        </w:r>
        <w:r w:rsidR="006425A2">
          <w:rPr>
            <w:rFonts w:ascii="Palatino Linotype" w:hAnsi="Palatino Linotype"/>
            <w:noProof/>
            <w:lang w:val="en-US" w:eastAsia="en-US"/>
          </w:rPr>
          <w:t xml:space="preserve"> is</w:t>
        </w:r>
      </w:ins>
      <w:r w:rsidR="00676C27" w:rsidRPr="00444ADA">
        <w:rPr>
          <w:rFonts w:ascii="Palatino Linotype" w:hAnsi="Palatino Linotype"/>
          <w:noProof/>
          <w:lang w:val="en-US" w:eastAsia="en-US"/>
        </w:rPr>
        <w:t xml:space="preserve"> the number of project</w:t>
      </w:r>
      <w:r w:rsidRPr="00444ADA">
        <w:rPr>
          <w:rFonts w:ascii="Palatino Linotype" w:hAnsi="Palatino Linotype"/>
          <w:noProof/>
          <w:lang w:val="en-US" w:eastAsia="en-US"/>
        </w:rPr>
        <w:t xml:space="preserve"> keywords </w:t>
      </w:r>
      <w:r w:rsidR="00676C27" w:rsidRPr="00444ADA">
        <w:rPr>
          <w:rFonts w:ascii="Palatino Linotype" w:hAnsi="Palatino Linotype"/>
          <w:noProof/>
          <w:lang w:val="en-US" w:eastAsia="en-US"/>
        </w:rPr>
        <w:t>for which</w:t>
      </w:r>
      <w:r w:rsidRPr="00444ADA">
        <w:rPr>
          <w:rFonts w:ascii="Palatino Linotype" w:hAnsi="Palatino Linotype"/>
          <w:noProof/>
          <w:lang w:val="en-US" w:eastAsia="en-US"/>
        </w:rPr>
        <w:t xml:space="preserve"> the volunteer</w:t>
      </w:r>
      <w:r w:rsidR="00676C27" w:rsidRPr="00444ADA">
        <w:rPr>
          <w:rFonts w:ascii="Palatino Linotype" w:hAnsi="Palatino Linotype"/>
          <w:noProof/>
          <w:lang w:val="en-US" w:eastAsia="en-US"/>
        </w:rPr>
        <w:t xml:space="preserve"> has a “yes” preference.</w:t>
      </w:r>
      <w:ins w:id="70" w:author="David Anderson" w:date="2021-08-29T18:58:00Z">
        <w:r w:rsidR="006425A2">
          <w:rPr>
            <w:rFonts w:ascii="Palatino Linotype" w:hAnsi="Palatino Linotype"/>
            <w:noProof/>
            <w:lang w:val="en-US" w:eastAsia="en-US"/>
          </w:rPr>
          <w:t xml:space="preserve">  </w:t>
        </w:r>
      </w:ins>
      <w:ins w:id="71" w:author="David Anderson" w:date="2021-08-29T19:02:00Z">
        <w:r w:rsidR="006425A2">
          <w:rPr>
            <w:rFonts w:ascii="Palatino Linotype" w:hAnsi="Palatino Linotype"/>
            <w:noProof/>
            <w:lang w:val="en-US" w:eastAsia="en-US"/>
          </w:rPr>
          <w:t>Projects with such keywords</w:t>
        </w:r>
      </w:ins>
      <w:ins w:id="72" w:author="David Anderson" w:date="2021-08-29T18:58:00Z">
        <w:r w:rsidR="006425A2">
          <w:rPr>
            <w:rFonts w:ascii="Palatino Linotype" w:hAnsi="Palatino Linotype"/>
            <w:noProof/>
            <w:lang w:val="en-US" w:eastAsia="en-US"/>
          </w:rPr>
          <w:t xml:space="preserve"> will be preferred over projects with only “maybe” preferences.</w:t>
        </w:r>
      </w:ins>
    </w:p>
    <w:p w14:paraId="021310E0" w14:textId="712A6FC2" w:rsidR="00131691" w:rsidRPr="00444ADA" w:rsidRDefault="00676C27" w:rsidP="00131691">
      <w:pPr>
        <w:pStyle w:val="ListParagraph"/>
        <w:numPr>
          <w:ilvl w:val="0"/>
          <w:numId w:val="6"/>
        </w:numPr>
        <w:rPr>
          <w:rFonts w:ascii="Palatino Linotype" w:hAnsi="Palatino Linotype"/>
          <w:noProof/>
          <w:lang w:val="en-US" w:eastAsia="en-US"/>
        </w:rPr>
      </w:pPr>
      <w:del w:id="73" w:author="David Anderson" w:date="2021-08-29T18:58:00Z">
        <w:r w:rsidRPr="00444ADA" w:rsidDel="006425A2">
          <w:rPr>
            <w:rFonts w:ascii="Palatino Linotype" w:hAnsi="Palatino Linotype"/>
            <w:noProof/>
            <w:lang w:val="en-US" w:eastAsia="en-US"/>
          </w:rPr>
          <w:delText>The negative of</w:delText>
        </w:r>
        <w:r w:rsidR="00131691" w:rsidRPr="00444ADA" w:rsidDel="006425A2">
          <w:rPr>
            <w:rFonts w:ascii="Palatino Linotype" w:hAnsi="Palatino Linotype"/>
            <w:noProof/>
            <w:lang w:val="en-US" w:eastAsia="en-US"/>
          </w:rPr>
          <w:delText xml:space="preserve"> project’s allocation balance </w:delText>
        </w:r>
      </w:del>
      <w:r w:rsidR="00131691" w:rsidRPr="00444ADA">
        <w:rPr>
          <w:rFonts w:ascii="Palatino Linotype" w:hAnsi="Palatino Linotype"/>
          <w:i/>
          <w:iCs/>
          <w:noProof/>
          <w:lang w:val="en-US" w:eastAsia="en-US"/>
        </w:rPr>
        <w:t>E(P)</w:t>
      </w:r>
      <w:r w:rsidRPr="00444ADA">
        <w:rPr>
          <w:rFonts w:ascii="Palatino Linotype" w:hAnsi="Palatino Linotype"/>
          <w:i/>
          <w:iCs/>
          <w:noProof/>
          <w:lang w:val="en-US" w:eastAsia="en-US"/>
        </w:rPr>
        <w:t xml:space="preserve"> </w:t>
      </w:r>
      <w:ins w:id="74" w:author="David Anderson" w:date="2021-08-29T18:58:00Z">
        <w:r w:rsidR="006425A2">
          <w:rPr>
            <w:rFonts w:ascii="Palatino Linotype" w:hAnsi="Palatino Linotype"/>
            <w:noProof/>
            <w:lang w:val="en-US" w:eastAsia="en-US"/>
          </w:rPr>
          <w:t xml:space="preserve">is the project’s allocation balance </w:t>
        </w:r>
      </w:ins>
      <w:del w:id="75" w:author="David Anderson" w:date="2021-08-29T18:58:00Z">
        <w:r w:rsidRPr="00444ADA" w:rsidDel="006425A2">
          <w:rPr>
            <w:rFonts w:ascii="Palatino Linotype" w:hAnsi="Palatino Linotype"/>
            <w:noProof/>
            <w:lang w:val="en-US" w:eastAsia="en-US"/>
          </w:rPr>
          <w:delText>(</w:delText>
        </w:r>
      </w:del>
      <w:r w:rsidRPr="00444ADA">
        <w:rPr>
          <w:rFonts w:ascii="Palatino Linotype" w:hAnsi="Palatino Linotype"/>
          <w:noProof/>
          <w:lang w:val="en-US" w:eastAsia="en-US"/>
        </w:rPr>
        <w:t>see Section 4.4).</w:t>
      </w:r>
    </w:p>
    <w:p w14:paraId="15F68A3A" w14:textId="66C68103" w:rsidR="00676C27" w:rsidRPr="00444ADA" w:rsidRDefault="006425A2" w:rsidP="00131691">
      <w:pPr>
        <w:pStyle w:val="ListParagraph"/>
        <w:numPr>
          <w:ilvl w:val="0"/>
          <w:numId w:val="6"/>
        </w:numPr>
        <w:rPr>
          <w:rFonts w:ascii="Palatino Linotype" w:hAnsi="Palatino Linotype"/>
          <w:noProof/>
          <w:lang w:val="en-US" w:eastAsia="en-US"/>
        </w:rPr>
      </w:pPr>
      <w:ins w:id="76" w:author="David Anderson" w:date="2021-08-29T18:59:00Z">
        <w:r w:rsidRPr="006425A2">
          <w:rPr>
            <w:rFonts w:ascii="Palatino Linotype" w:hAnsi="Palatino Linotype"/>
            <w:i/>
            <w:iCs/>
            <w:noProof/>
            <w:lang w:val="en-US" w:eastAsia="en-US"/>
            <w:rPrChange w:id="77" w:author="David Anderson" w:date="2021-08-29T18:59:00Z">
              <w:rPr>
                <w:rFonts w:ascii="Palatino Linotype" w:hAnsi="Palatino Linotype"/>
                <w:noProof/>
                <w:lang w:val="en-US" w:eastAsia="en-US"/>
              </w:rPr>
            </w:rPrChange>
          </w:rPr>
          <w:t>V</w:t>
        </w:r>
        <w:r>
          <w:rPr>
            <w:rFonts w:ascii="Palatino Linotype" w:hAnsi="Palatino Linotype"/>
            <w:noProof/>
            <w:lang w:val="en-US" w:eastAsia="en-US"/>
          </w:rPr>
          <w:t xml:space="preserve"> is o</w:t>
        </w:r>
      </w:ins>
      <w:del w:id="78" w:author="David Anderson" w:date="2021-08-29T18:59:00Z">
        <w:r w:rsidR="00676C27" w:rsidRPr="00444ADA" w:rsidDel="006425A2">
          <w:rPr>
            <w:rFonts w:ascii="Palatino Linotype" w:hAnsi="Palatino Linotype"/>
            <w:noProof/>
            <w:lang w:val="en-US" w:eastAsia="en-US"/>
          </w:rPr>
          <w:delText>O</w:delText>
        </w:r>
      </w:del>
      <w:r w:rsidR="00676C27" w:rsidRPr="00444ADA">
        <w:rPr>
          <w:rFonts w:ascii="Palatino Linotype" w:hAnsi="Palatino Linotype"/>
          <w:noProof/>
          <w:lang w:val="en-US" w:eastAsia="en-US"/>
        </w:rPr>
        <w:t>ne or zero depending on whether the device has VirtualBox installed and the project has a</w:t>
      </w:r>
      <w:r w:rsidR="006D55E3" w:rsidRPr="00444ADA">
        <w:rPr>
          <w:rFonts w:ascii="Palatino Linotype" w:hAnsi="Palatino Linotype"/>
          <w:noProof/>
          <w:lang w:val="en-US" w:eastAsia="en-US"/>
        </w:rPr>
        <w:t xml:space="preserve"> VirtualBox</w:t>
      </w:r>
      <w:r w:rsidR="00676C27" w:rsidRPr="00444ADA">
        <w:rPr>
          <w:rFonts w:ascii="Palatino Linotype" w:hAnsi="Palatino Linotype"/>
          <w:noProof/>
          <w:lang w:val="en-US" w:eastAsia="en-US"/>
        </w:rPr>
        <w:t xml:space="preserve"> app version that can </w:t>
      </w:r>
      <w:r w:rsidR="006D55E3" w:rsidRPr="00444ADA">
        <w:rPr>
          <w:rFonts w:ascii="Palatino Linotype" w:hAnsi="Palatino Linotype"/>
          <w:noProof/>
          <w:lang w:val="en-US" w:eastAsia="en-US"/>
        </w:rPr>
        <w:t>run</w:t>
      </w:r>
      <w:r w:rsidR="00676C27" w:rsidRPr="00444ADA">
        <w:rPr>
          <w:rFonts w:ascii="Palatino Linotype" w:hAnsi="Palatino Linotype"/>
          <w:noProof/>
          <w:lang w:val="en-US" w:eastAsia="en-US"/>
        </w:rPr>
        <w:t xml:space="preserve"> on the device.</w:t>
      </w:r>
      <w:ins w:id="79" w:author="David Anderson" w:date="2021-08-29T18:59:00Z">
        <w:r>
          <w:rPr>
            <w:rFonts w:ascii="Palatino Linotype" w:hAnsi="Palatino Linotype"/>
            <w:noProof/>
            <w:lang w:val="en-US" w:eastAsia="en-US"/>
          </w:rPr>
          <w:t xml:space="preserve">  This preferentially assigns devices with </w:t>
        </w:r>
      </w:ins>
      <w:ins w:id="80" w:author="David Anderson" w:date="2021-08-29T19:00:00Z">
        <w:r>
          <w:rPr>
            <w:rFonts w:ascii="Palatino Linotype" w:hAnsi="Palatino Linotype"/>
            <w:noProof/>
            <w:lang w:val="en-US" w:eastAsia="en-US"/>
          </w:rPr>
          <w:t>virtualization capability</w:t>
        </w:r>
      </w:ins>
      <w:ins w:id="81" w:author="David Anderson" w:date="2021-08-29T18:59:00Z">
        <w:r>
          <w:rPr>
            <w:rFonts w:ascii="Palatino Linotype" w:hAnsi="Palatino Linotype"/>
            <w:noProof/>
            <w:lang w:val="en-US" w:eastAsia="en-US"/>
          </w:rPr>
          <w:t xml:space="preserve"> (which are relatively scarce) to</w:t>
        </w:r>
      </w:ins>
      <w:ins w:id="82" w:author="David Anderson" w:date="2021-08-29T19:00:00Z">
        <w:r>
          <w:rPr>
            <w:rFonts w:ascii="Palatino Linotype" w:hAnsi="Palatino Linotype"/>
            <w:noProof/>
            <w:lang w:val="en-US" w:eastAsia="en-US"/>
          </w:rPr>
          <w:t xml:space="preserve"> projects that require it.</w:t>
        </w:r>
      </w:ins>
    </w:p>
    <w:p w14:paraId="7E994CD2" w14:textId="08815C69" w:rsidR="00131691" w:rsidRPr="00444ADA" w:rsidRDefault="00574AA7" w:rsidP="00131691">
      <w:pPr>
        <w:rPr>
          <w:rFonts w:ascii="Palatino Linotype" w:hAnsi="Palatino Linotype"/>
          <w:noProof/>
          <w:lang w:val="en-US" w:eastAsia="en-US"/>
        </w:rPr>
      </w:pPr>
      <w:ins w:id="83" w:author="David Anderson" w:date="2021-08-29T19:13:00Z">
        <w:r>
          <w:rPr>
            <w:rFonts w:ascii="Palatino Linotype" w:hAnsi="Palatino Linotype"/>
            <w:noProof/>
            <w:lang w:val="en-US" w:eastAsia="en-US"/>
          </w:rPr>
          <w:t>C</w:t>
        </w:r>
        <w:r w:rsidRPr="00574AA7">
          <w:rPr>
            <w:rFonts w:ascii="Palatino Linotype" w:hAnsi="Palatino Linotype"/>
            <w:noProof/>
            <w:vertAlign w:val="subscript"/>
            <w:lang w:val="en-US" w:eastAsia="en-US"/>
            <w:rPrChange w:id="84" w:author="David Anderson" w:date="2021-08-29T19:13:00Z">
              <w:rPr>
                <w:rFonts w:ascii="Palatino Linotype" w:hAnsi="Palatino Linotype"/>
                <w:noProof/>
                <w:lang w:val="en-US" w:eastAsia="en-US"/>
              </w:rPr>
            </w:rPrChange>
          </w:rPr>
          <w:t>1</w:t>
        </w:r>
        <w:r>
          <w:rPr>
            <w:rFonts w:ascii="Palatino Linotype" w:hAnsi="Palatino Linotype"/>
            <w:noProof/>
            <w:lang w:val="en-US" w:eastAsia="en-US"/>
          </w:rPr>
          <w:t>, C</w:t>
        </w:r>
        <w:r w:rsidRPr="00574AA7">
          <w:rPr>
            <w:rFonts w:ascii="Palatino Linotype" w:hAnsi="Palatino Linotype"/>
            <w:noProof/>
            <w:vertAlign w:val="subscript"/>
            <w:lang w:val="en-US" w:eastAsia="en-US"/>
            <w:rPrChange w:id="85" w:author="David Anderson" w:date="2021-08-29T19:13:00Z">
              <w:rPr>
                <w:rFonts w:ascii="Palatino Linotype" w:hAnsi="Palatino Linotype"/>
                <w:noProof/>
                <w:lang w:val="en-US" w:eastAsia="en-US"/>
              </w:rPr>
            </w:rPrChange>
          </w:rPr>
          <w:t>2</w:t>
        </w:r>
        <w:r>
          <w:rPr>
            <w:rFonts w:ascii="Palatino Linotype" w:hAnsi="Palatino Linotype"/>
            <w:noProof/>
            <w:lang w:val="en-US" w:eastAsia="en-US"/>
          </w:rPr>
          <w:t xml:space="preserve"> and C</w:t>
        </w:r>
        <w:r w:rsidRPr="00574AA7">
          <w:rPr>
            <w:rFonts w:ascii="Palatino Linotype" w:hAnsi="Palatino Linotype"/>
            <w:noProof/>
            <w:vertAlign w:val="subscript"/>
            <w:lang w:val="en-US" w:eastAsia="en-US"/>
            <w:rPrChange w:id="86" w:author="David Anderson" w:date="2021-08-29T19:13:00Z">
              <w:rPr>
                <w:rFonts w:ascii="Palatino Linotype" w:hAnsi="Palatino Linotype"/>
                <w:noProof/>
                <w:lang w:val="en-US" w:eastAsia="en-US"/>
              </w:rPr>
            </w:rPrChange>
          </w:rPr>
          <w:t>3</w:t>
        </w:r>
        <w:r>
          <w:rPr>
            <w:rFonts w:ascii="Palatino Linotype" w:hAnsi="Palatino Linotype"/>
            <w:noProof/>
            <w:lang w:val="en-US" w:eastAsia="en-US"/>
          </w:rPr>
          <w:t xml:space="preserve"> </w:t>
        </w:r>
      </w:ins>
      <w:del w:id="87" w:author="David Anderson" w:date="2021-08-29T19:14:00Z">
        <w:r w:rsidR="00131691" w:rsidRPr="00444ADA" w:rsidDel="00574AA7">
          <w:rPr>
            <w:rFonts w:ascii="Palatino Linotype" w:hAnsi="Palatino Linotype"/>
            <w:noProof/>
            <w:lang w:val="en-US" w:eastAsia="en-US"/>
          </w:rPr>
          <w:delText>The weights for each of</w:delText>
        </w:r>
      </w:del>
      <w:ins w:id="88" w:author="David Anderson" w:date="2021-08-29T19:14:00Z">
        <w:r>
          <w:rPr>
            <w:rFonts w:ascii="Palatino Linotype" w:hAnsi="Palatino Linotype"/>
            <w:noProof/>
            <w:lang w:val="en-US" w:eastAsia="en-US"/>
          </w:rPr>
          <w:t>weight</w:t>
        </w:r>
      </w:ins>
      <w:r w:rsidR="00131691" w:rsidRPr="00444ADA">
        <w:rPr>
          <w:rFonts w:ascii="Palatino Linotype" w:hAnsi="Palatino Linotype"/>
          <w:noProof/>
          <w:lang w:val="en-US" w:eastAsia="en-US"/>
        </w:rPr>
        <w:t xml:space="preserve"> these </w:t>
      </w:r>
      <w:r w:rsidR="00676C27" w:rsidRPr="00444ADA">
        <w:rPr>
          <w:rFonts w:ascii="Palatino Linotype" w:hAnsi="Palatino Linotype"/>
          <w:noProof/>
          <w:lang w:val="en-US" w:eastAsia="en-US"/>
        </w:rPr>
        <w:t>components</w:t>
      </w:r>
      <w:ins w:id="89" w:author="David Anderson" w:date="2021-08-29T19:14:00Z">
        <w:r>
          <w:rPr>
            <w:rFonts w:ascii="Palatino Linotype" w:hAnsi="Palatino Linotype"/>
            <w:noProof/>
            <w:lang w:val="en-US" w:eastAsia="en-US"/>
          </w:rPr>
          <w:t xml:space="preserve">, </w:t>
        </w:r>
      </w:ins>
      <w:del w:id="90" w:author="David Anderson" w:date="2021-08-29T19:14:00Z">
        <w:r w:rsidR="00131691" w:rsidRPr="00444ADA" w:rsidDel="00574AA7">
          <w:rPr>
            <w:rFonts w:ascii="Palatino Linotype" w:hAnsi="Palatino Linotype"/>
            <w:noProof/>
            <w:lang w:val="en-US" w:eastAsia="en-US"/>
          </w:rPr>
          <w:delText xml:space="preserve"> have been chosen empirically</w:delText>
        </w:r>
        <w:r w:rsidR="00991EA7" w:rsidRPr="00444ADA" w:rsidDel="00574AA7">
          <w:rPr>
            <w:rFonts w:ascii="Palatino Linotype" w:hAnsi="Palatino Linotype"/>
            <w:noProof/>
            <w:lang w:val="en-US" w:eastAsia="en-US"/>
          </w:rPr>
          <w:delText xml:space="preserve">; they </w:delText>
        </w:r>
      </w:del>
      <w:r w:rsidR="00991EA7" w:rsidRPr="00444ADA">
        <w:rPr>
          <w:rFonts w:ascii="Palatino Linotype" w:hAnsi="Palatino Linotype"/>
          <w:noProof/>
          <w:lang w:val="en-US" w:eastAsia="en-US"/>
        </w:rPr>
        <w:t>reflect</w:t>
      </w:r>
      <w:ins w:id="91" w:author="David Anderson" w:date="2021-08-29T19:14:00Z">
        <w:r>
          <w:rPr>
            <w:rFonts w:ascii="Palatino Linotype" w:hAnsi="Palatino Linotype"/>
            <w:noProof/>
            <w:lang w:val="en-US" w:eastAsia="en-US"/>
          </w:rPr>
          <w:t>ing</w:t>
        </w:r>
      </w:ins>
      <w:r w:rsidR="00991EA7" w:rsidRPr="00444ADA">
        <w:rPr>
          <w:rFonts w:ascii="Palatino Linotype" w:hAnsi="Palatino Linotype"/>
          <w:noProof/>
          <w:lang w:val="en-US" w:eastAsia="en-US"/>
        </w:rPr>
        <w:t xml:space="preserve"> a balance between conflicting goals.</w:t>
      </w:r>
      <w:ins w:id="92" w:author="David Anderson" w:date="2021-08-29T19:14:00Z">
        <w:r>
          <w:rPr>
            <w:rFonts w:ascii="Palatino Linotype" w:hAnsi="Palatino Linotype"/>
            <w:noProof/>
            <w:lang w:val="en-US" w:eastAsia="en-US"/>
          </w:rPr>
          <w:t xml:space="preserve">  They have been chosen empirically; currently C</w:t>
        </w:r>
        <w:r w:rsidRPr="00574AA7">
          <w:rPr>
            <w:rFonts w:ascii="Palatino Linotype" w:hAnsi="Palatino Linotype"/>
            <w:noProof/>
            <w:vertAlign w:val="subscript"/>
            <w:lang w:val="en-US" w:eastAsia="en-US"/>
            <w:rPrChange w:id="93" w:author="David Anderson" w:date="2021-08-29T19:14:00Z">
              <w:rPr>
                <w:rFonts w:ascii="Palatino Linotype" w:hAnsi="Palatino Linotype"/>
                <w:noProof/>
                <w:lang w:val="en-US" w:eastAsia="en-US"/>
              </w:rPr>
            </w:rPrChange>
          </w:rPr>
          <w:t>2</w:t>
        </w:r>
        <w:r>
          <w:rPr>
            <w:rFonts w:ascii="Palatino Linotype" w:hAnsi="Palatino Linotype"/>
            <w:noProof/>
            <w:lang w:val="en-US" w:eastAsia="en-US"/>
          </w:rPr>
          <w:t xml:space="preserve"> is .01 and the others are one.</w:t>
        </w:r>
      </w:ins>
    </w:p>
    <w:p w14:paraId="49AED284" w14:textId="6DE7FBC4" w:rsidR="00B1410B" w:rsidRPr="00444ADA" w:rsidRDefault="00991EA7" w:rsidP="00991EA7">
      <w:pPr>
        <w:rPr>
          <w:rFonts w:ascii="Palatino Linotype" w:hAnsi="Palatino Linotype"/>
          <w:noProof/>
          <w:lang w:val="en-US" w:eastAsia="en-US"/>
        </w:rPr>
      </w:pPr>
      <w:r w:rsidRPr="00444ADA">
        <w:rPr>
          <w:rFonts w:ascii="Palatino Linotype" w:hAnsi="Palatino Linotype"/>
          <w:noProof/>
          <w:lang w:val="en-US" w:eastAsia="en-US"/>
        </w:rPr>
        <w:t xml:space="preserve">We then compute a set </w:t>
      </w:r>
      <w:r w:rsidRPr="00444ADA">
        <w:rPr>
          <w:rFonts w:ascii="Palatino Linotype" w:hAnsi="Palatino Linotype"/>
          <w:i/>
          <w:iCs/>
          <w:noProof/>
          <w:lang w:val="en-US" w:eastAsia="en-US"/>
        </w:rPr>
        <w:t>A</w:t>
      </w:r>
      <w:r w:rsidRPr="00444ADA">
        <w:rPr>
          <w:rFonts w:ascii="Palatino Linotype" w:hAnsi="Palatino Linotype"/>
          <w:noProof/>
          <w:lang w:val="en-US" w:eastAsia="en-US"/>
        </w:rPr>
        <w:t xml:space="preserve"> of projects to include in the reply  This is done as follows.  Fo</w:t>
      </w:r>
      <w:r w:rsidR="00131691" w:rsidRPr="00444ADA">
        <w:rPr>
          <w:rFonts w:ascii="Palatino Linotype" w:hAnsi="Palatino Linotype"/>
          <w:noProof/>
          <w:lang w:val="en-US" w:eastAsia="en-US"/>
        </w:rPr>
        <w:t xml:space="preserve">r each processing resource </w:t>
      </w:r>
      <w:r w:rsidR="00131691" w:rsidRPr="00444ADA">
        <w:rPr>
          <w:rFonts w:ascii="Palatino Linotype" w:hAnsi="Palatino Linotype"/>
          <w:i/>
          <w:iCs/>
          <w:noProof/>
          <w:lang w:val="en-US" w:eastAsia="en-US"/>
        </w:rPr>
        <w:t>R</w:t>
      </w:r>
      <w:r w:rsidR="00131691" w:rsidRPr="00444ADA">
        <w:rPr>
          <w:rFonts w:ascii="Palatino Linotype" w:hAnsi="Palatino Linotype"/>
          <w:noProof/>
          <w:lang w:val="en-US" w:eastAsia="en-US"/>
        </w:rPr>
        <w:t>, we find the highest-scoring project</w:t>
      </w:r>
      <w:r w:rsidRPr="00444ADA">
        <w:rPr>
          <w:rFonts w:ascii="Palatino Linotype" w:hAnsi="Palatino Linotype"/>
          <w:noProof/>
          <w:lang w:val="en-US" w:eastAsia="en-US"/>
        </w:rPr>
        <w:t xml:space="preserve">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for which </w:t>
      </w:r>
      <w:r w:rsidRPr="00444ADA">
        <w:rPr>
          <w:rFonts w:ascii="Palatino Linotype" w:hAnsi="Palatino Linotype"/>
          <w:i/>
          <w:iCs/>
          <w:noProof/>
          <w:lang w:val="en-US" w:eastAsia="en-US"/>
        </w:rPr>
        <w:t>Usable_now(P, D, R)</w:t>
      </w:r>
      <w:r w:rsidRPr="00444ADA">
        <w:rPr>
          <w:rFonts w:ascii="Palatino Linotype" w:hAnsi="Palatino Linotype"/>
          <w:noProof/>
          <w:lang w:val="en-US" w:eastAsia="en-US"/>
        </w:rPr>
        <w:t xml:space="preserve"> is true. We add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to </w:t>
      </w:r>
      <w:r w:rsidRPr="00444ADA">
        <w:rPr>
          <w:rFonts w:ascii="Palatino Linotype" w:hAnsi="Palatino Linotype"/>
          <w:i/>
          <w:iCs/>
          <w:noProof/>
          <w:lang w:val="en-US" w:eastAsia="en-US"/>
        </w:rPr>
        <w:t>A</w:t>
      </w:r>
      <w:r w:rsidRPr="00444ADA">
        <w:rPr>
          <w:rFonts w:ascii="Palatino Linotype" w:hAnsi="Palatino Linotype"/>
          <w:noProof/>
          <w:lang w:val="en-US" w:eastAsia="en-US"/>
        </w:rPr>
        <w:t xml:space="preserve">, and include </w:t>
      </w:r>
      <w:r w:rsidRPr="00444ADA">
        <w:rPr>
          <w:rFonts w:ascii="Palatino Linotype" w:hAnsi="Palatino Linotype"/>
          <w:i/>
          <w:iCs/>
          <w:noProof/>
          <w:lang w:val="en-US" w:eastAsia="en-US"/>
        </w:rPr>
        <w:t>R</w:t>
      </w:r>
      <w:r w:rsidRPr="00444ADA">
        <w:rPr>
          <w:rFonts w:ascii="Palatino Linotype" w:hAnsi="Palatino Linotype"/>
          <w:noProof/>
          <w:lang w:val="en-US" w:eastAsia="en-US"/>
        </w:rPr>
        <w:t xml:space="preserve"> in the resource list for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If there are projects that have a higher score than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and for which </w:t>
      </w:r>
      <w:r w:rsidRPr="00444ADA">
        <w:rPr>
          <w:rFonts w:ascii="Palatino Linotype" w:hAnsi="Palatino Linotype"/>
          <w:i/>
          <w:iCs/>
          <w:noProof/>
          <w:lang w:val="en-US" w:eastAsia="en-US"/>
        </w:rPr>
        <w:t>Usable(</w:t>
      </w:r>
      <w:r w:rsidR="00B1410B" w:rsidRPr="00444ADA">
        <w:rPr>
          <w:rFonts w:ascii="Palatino Linotype" w:hAnsi="Palatino Linotype"/>
          <w:i/>
          <w:iCs/>
          <w:noProof/>
          <w:lang w:val="en-US" w:eastAsia="en-US"/>
        </w:rPr>
        <w:t>P, D, R)</w:t>
      </w:r>
      <w:r w:rsidR="00B1410B" w:rsidRPr="00444ADA">
        <w:rPr>
          <w:rFonts w:ascii="Palatino Linotype" w:hAnsi="Palatino Linotype"/>
          <w:noProof/>
          <w:lang w:val="en-US" w:eastAsia="en-US"/>
        </w:rPr>
        <w:t xml:space="preserve"> is true, we similarly</w:t>
      </w:r>
      <w:r w:rsidR="006D55E3" w:rsidRPr="00444ADA">
        <w:rPr>
          <w:rFonts w:ascii="Palatino Linotype" w:hAnsi="Palatino Linotype"/>
          <w:noProof/>
          <w:lang w:val="en-US" w:eastAsia="en-US"/>
        </w:rPr>
        <w:t xml:space="preserve"> add</w:t>
      </w:r>
      <w:r w:rsidR="00B1410B" w:rsidRPr="00444ADA">
        <w:rPr>
          <w:rFonts w:ascii="Palatino Linotype" w:hAnsi="Palatino Linotype"/>
          <w:noProof/>
          <w:lang w:val="en-US" w:eastAsia="en-US"/>
        </w:rPr>
        <w:t xml:space="preserve"> them to </w:t>
      </w:r>
      <w:r w:rsidR="00B1410B" w:rsidRPr="00444ADA">
        <w:rPr>
          <w:rFonts w:ascii="Palatino Linotype" w:hAnsi="Palatino Linotype"/>
          <w:i/>
          <w:iCs/>
          <w:noProof/>
          <w:lang w:val="en-US" w:eastAsia="en-US"/>
        </w:rPr>
        <w:t>A</w:t>
      </w:r>
      <w:r w:rsidR="00B1410B" w:rsidRPr="00444ADA">
        <w:rPr>
          <w:rFonts w:ascii="Palatino Linotype" w:hAnsi="Palatino Linotype"/>
          <w:noProof/>
          <w:lang w:val="en-US" w:eastAsia="en-US"/>
        </w:rPr>
        <w:t>.</w:t>
      </w:r>
    </w:p>
    <w:p w14:paraId="77B27FF1" w14:textId="54511EC1" w:rsidR="00B65EE3" w:rsidRPr="00444ADA" w:rsidRDefault="00B65EE3" w:rsidP="00991EA7">
      <w:pPr>
        <w:rPr>
          <w:rFonts w:ascii="Palatino Linotype" w:hAnsi="Palatino Linotype"/>
          <w:noProof/>
          <w:lang w:val="en-US" w:eastAsia="en-US"/>
        </w:rPr>
      </w:pPr>
      <w:r w:rsidRPr="00444ADA">
        <w:rPr>
          <w:rFonts w:ascii="Palatino Linotype" w:hAnsi="Palatino Linotype"/>
          <w:noProof/>
          <w:lang w:val="en-US" w:eastAsia="en-US"/>
        </w:rPr>
        <w:t xml:space="preserve">The ability to specify the processing resources used by a project is important in some cases.  For example, suppose the highest-scoring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can only use the CPU, and the device also has a GPU.  The schedule</w:t>
      </w:r>
      <w:r w:rsidR="000B411A" w:rsidRPr="00444ADA">
        <w:rPr>
          <w:rFonts w:ascii="Palatino Linotype" w:hAnsi="Palatino Linotype"/>
          <w:noProof/>
          <w:lang w:val="en-US" w:eastAsia="en-US"/>
        </w:rPr>
        <w:t>r</w:t>
      </w:r>
      <w:r w:rsidRPr="00444ADA">
        <w:rPr>
          <w:rFonts w:ascii="Palatino Linotype" w:hAnsi="Palatino Linotype"/>
          <w:noProof/>
          <w:lang w:val="en-US" w:eastAsia="en-US"/>
        </w:rPr>
        <w:t xml:space="preserve"> can assign a lower-scoring project and have it use only the GPU, giving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full use of the CPU.</w:t>
      </w:r>
    </w:p>
    <w:p w14:paraId="0166A6AE" w14:textId="7E4DA6D2" w:rsidR="00991EA7" w:rsidRPr="00444ADA" w:rsidRDefault="00991EA7" w:rsidP="00991EA7">
      <w:pPr>
        <w:rPr>
          <w:rFonts w:ascii="Palatino Linotype" w:hAnsi="Palatino Linotype"/>
          <w:noProof/>
          <w:lang w:val="en-US" w:eastAsia="en-US"/>
        </w:rPr>
      </w:pPr>
      <w:r w:rsidRPr="00444ADA">
        <w:rPr>
          <w:rFonts w:ascii="Palatino Linotype" w:hAnsi="Palatino Linotype"/>
          <w:noProof/>
          <w:lang w:val="en-US" w:eastAsia="en-US"/>
        </w:rPr>
        <w:t xml:space="preserve">If the client is currently attached to a project not in </w:t>
      </w:r>
      <w:r w:rsidRPr="00444ADA">
        <w:rPr>
          <w:rFonts w:ascii="Palatino Linotype" w:hAnsi="Palatino Linotype"/>
          <w:i/>
          <w:iCs/>
          <w:noProof/>
          <w:lang w:val="en-US" w:eastAsia="en-US"/>
        </w:rPr>
        <w:t>A</w:t>
      </w:r>
      <w:r w:rsidRPr="00444ADA">
        <w:rPr>
          <w:rFonts w:ascii="Palatino Linotype" w:hAnsi="Palatino Linotype"/>
          <w:noProof/>
          <w:lang w:val="en-US" w:eastAsia="en-US"/>
        </w:rPr>
        <w:t xml:space="preserve">, we add it to </w:t>
      </w:r>
      <w:r w:rsidRPr="00444ADA">
        <w:rPr>
          <w:rFonts w:ascii="Palatino Linotype" w:hAnsi="Palatino Linotype"/>
          <w:i/>
          <w:iCs/>
          <w:noProof/>
          <w:lang w:val="en-US" w:eastAsia="en-US"/>
        </w:rPr>
        <w:t>A</w:t>
      </w:r>
      <w:r w:rsidRPr="00444ADA">
        <w:rPr>
          <w:rFonts w:ascii="Palatino Linotype" w:hAnsi="Palatino Linotype"/>
          <w:noProof/>
          <w:lang w:val="en-US" w:eastAsia="en-US"/>
        </w:rPr>
        <w:t xml:space="preserve"> and set the</w:t>
      </w:r>
      <w:r w:rsidR="007A50B6" w:rsidRPr="00444ADA">
        <w:rPr>
          <w:rFonts w:ascii="Palatino Linotype" w:hAnsi="Palatino Linotype"/>
          <w:noProof/>
          <w:lang w:val="en-US" w:eastAsia="en-US"/>
        </w:rPr>
        <w:t xml:space="preserve"> “outgoing”</w:t>
      </w:r>
      <w:r w:rsidRPr="00444ADA">
        <w:rPr>
          <w:rFonts w:ascii="Palatino Linotype" w:hAnsi="Palatino Linotype"/>
          <w:noProof/>
          <w:lang w:val="en-US" w:eastAsia="en-US"/>
        </w:rPr>
        <w:t xml:space="preserve"> flag</w:t>
      </w:r>
      <w:r w:rsidR="007A50B6" w:rsidRPr="00444ADA">
        <w:rPr>
          <w:rFonts w:ascii="Palatino Linotype" w:hAnsi="Palatino Linotype"/>
          <w:noProof/>
          <w:lang w:val="en-US" w:eastAsia="en-US"/>
        </w:rPr>
        <w:t>,</w:t>
      </w:r>
      <w:r w:rsidRPr="00444ADA">
        <w:rPr>
          <w:rFonts w:ascii="Palatino Linotype" w:hAnsi="Palatino Linotype"/>
          <w:noProof/>
          <w:lang w:val="en-US" w:eastAsia="en-US"/>
        </w:rPr>
        <w:t xml:space="preserve"> telling the client to finish existing jobs and detach</w:t>
      </w:r>
      <w:r w:rsidR="006D55E3" w:rsidRPr="00444ADA">
        <w:rPr>
          <w:rFonts w:ascii="Palatino Linotype" w:hAnsi="Palatino Linotype"/>
          <w:noProof/>
          <w:lang w:val="en-US" w:eastAsia="en-US"/>
        </w:rPr>
        <w:t xml:space="preserve"> from the proje</w:t>
      </w:r>
      <w:r w:rsidR="00B65EE3" w:rsidRPr="00444ADA">
        <w:rPr>
          <w:rFonts w:ascii="Palatino Linotype" w:hAnsi="Palatino Linotype"/>
          <w:noProof/>
          <w:lang w:val="en-US" w:eastAsia="en-US"/>
        </w:rPr>
        <w:t>ct</w:t>
      </w:r>
      <w:r w:rsidRPr="00444ADA">
        <w:rPr>
          <w:rFonts w:ascii="Palatino Linotype" w:hAnsi="Palatino Linotype"/>
          <w:noProof/>
          <w:lang w:val="en-US" w:eastAsia="en-US"/>
        </w:rPr>
        <w:t>.</w:t>
      </w:r>
    </w:p>
    <w:p w14:paraId="5B33FBA8" w14:textId="77777777"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5    Implementation and status</w:t>
      </w:r>
    </w:p>
    <w:p w14:paraId="12E52A01" w14:textId="45A049F2" w:rsidR="008013D0" w:rsidRPr="00444ADA" w:rsidRDefault="00131691" w:rsidP="00131691">
      <w:pPr>
        <w:rPr>
          <w:rFonts w:ascii="Palatino Linotype" w:hAnsi="Palatino Linotype"/>
          <w:lang w:val="en-US" w:eastAsia="en-US"/>
        </w:rPr>
      </w:pPr>
      <w:r w:rsidRPr="00444ADA">
        <w:rPr>
          <w:rFonts w:ascii="Palatino Linotype" w:hAnsi="Palatino Linotype"/>
          <w:lang w:val="en-US" w:eastAsia="en-US"/>
        </w:rPr>
        <w:t>Science United was launched in 201</w:t>
      </w:r>
      <w:r w:rsidR="00145C39" w:rsidRPr="00444ADA">
        <w:rPr>
          <w:rFonts w:ascii="Palatino Linotype" w:hAnsi="Palatino Linotype"/>
          <w:lang w:val="en-US" w:eastAsia="en-US"/>
        </w:rPr>
        <w:t>7</w:t>
      </w:r>
      <w:r w:rsidRPr="00444ADA">
        <w:rPr>
          <w:rFonts w:ascii="Palatino Linotype" w:hAnsi="Palatino Linotype"/>
          <w:lang w:val="en-US" w:eastAsia="en-US"/>
        </w:rPr>
        <w:t xml:space="preserve">.  Currently </w:t>
      </w:r>
      <w:ins w:id="94" w:author="David Anderson" w:date="2021-08-29T19:11:00Z">
        <w:r w:rsidR="004B28A2">
          <w:rPr>
            <w:rFonts w:ascii="Palatino Linotype" w:hAnsi="Palatino Linotype"/>
            <w:lang w:val="en-US" w:eastAsia="en-US"/>
          </w:rPr>
          <w:t xml:space="preserve">(August 2021) </w:t>
        </w:r>
      </w:ins>
      <w:r w:rsidRPr="00444ADA">
        <w:rPr>
          <w:rFonts w:ascii="Palatino Linotype" w:hAnsi="Palatino Linotype"/>
          <w:lang w:val="en-US" w:eastAsia="en-US"/>
        </w:rPr>
        <w:t xml:space="preserve">it has about </w:t>
      </w:r>
      <w:r w:rsidR="00145C39" w:rsidRPr="00444ADA">
        <w:rPr>
          <w:rFonts w:ascii="Palatino Linotype" w:hAnsi="Palatino Linotype"/>
          <w:lang w:val="en-US" w:eastAsia="en-US"/>
        </w:rPr>
        <w:t>4</w:t>
      </w:r>
      <w:r w:rsidR="00974A00" w:rsidRPr="00444ADA">
        <w:rPr>
          <w:rFonts w:ascii="Palatino Linotype" w:hAnsi="Palatino Linotype"/>
          <w:lang w:val="en-US" w:eastAsia="en-US"/>
        </w:rPr>
        <w:t>1</w:t>
      </w:r>
      <w:r w:rsidR="00145C39" w:rsidRPr="00444ADA">
        <w:rPr>
          <w:rFonts w:ascii="Palatino Linotype" w:hAnsi="Palatino Linotype"/>
          <w:lang w:val="en-US" w:eastAsia="en-US"/>
        </w:rPr>
        <w:t>00</w:t>
      </w:r>
      <w:r w:rsidRPr="00444ADA">
        <w:rPr>
          <w:rFonts w:ascii="Palatino Linotype" w:hAnsi="Palatino Linotype"/>
          <w:lang w:val="en-US" w:eastAsia="en-US"/>
        </w:rPr>
        <w:t xml:space="preserve"> </w:t>
      </w:r>
      <w:r w:rsidR="00444ADA">
        <w:rPr>
          <w:rFonts w:ascii="Palatino Linotype" w:hAnsi="Palatino Linotype"/>
          <w:lang w:val="en-US" w:eastAsia="en-US"/>
        </w:rPr>
        <w:t xml:space="preserve">active </w:t>
      </w:r>
      <w:r w:rsidRPr="00444ADA">
        <w:rPr>
          <w:rFonts w:ascii="Palatino Linotype" w:hAnsi="Palatino Linotype"/>
          <w:lang w:val="en-US" w:eastAsia="en-US"/>
        </w:rPr>
        <w:t xml:space="preserve">volunteers and </w:t>
      </w:r>
      <w:r w:rsidR="00145C39" w:rsidRPr="00444ADA">
        <w:rPr>
          <w:rFonts w:ascii="Palatino Linotype" w:hAnsi="Palatino Linotype"/>
          <w:lang w:val="en-US" w:eastAsia="en-US"/>
        </w:rPr>
        <w:t>5</w:t>
      </w:r>
      <w:r w:rsidR="00974A00" w:rsidRPr="00444ADA">
        <w:rPr>
          <w:rFonts w:ascii="Palatino Linotype" w:hAnsi="Palatino Linotype"/>
          <w:lang w:val="en-US" w:eastAsia="en-US"/>
        </w:rPr>
        <w:t>8</w:t>
      </w:r>
      <w:r w:rsidR="00145C39" w:rsidRPr="00444ADA">
        <w:rPr>
          <w:rFonts w:ascii="Palatino Linotype" w:hAnsi="Palatino Linotype"/>
          <w:lang w:val="en-US" w:eastAsia="en-US"/>
        </w:rPr>
        <w:t>00</w:t>
      </w:r>
      <w:r w:rsidRPr="00444ADA">
        <w:rPr>
          <w:rFonts w:ascii="Palatino Linotype" w:hAnsi="Palatino Linotype"/>
          <w:lang w:val="en-US" w:eastAsia="en-US"/>
        </w:rPr>
        <w:t xml:space="preserve"> computers, of which </w:t>
      </w:r>
      <w:r w:rsidR="00145C39" w:rsidRPr="00444ADA">
        <w:rPr>
          <w:rFonts w:ascii="Palatino Linotype" w:hAnsi="Palatino Linotype"/>
          <w:lang w:val="en-US" w:eastAsia="en-US"/>
        </w:rPr>
        <w:t>4</w:t>
      </w:r>
      <w:r w:rsidR="00974A00" w:rsidRPr="00444ADA">
        <w:rPr>
          <w:rFonts w:ascii="Palatino Linotype" w:hAnsi="Palatino Linotype"/>
          <w:lang w:val="en-US" w:eastAsia="en-US"/>
        </w:rPr>
        <w:t>1</w:t>
      </w:r>
      <w:r w:rsidR="00145C39" w:rsidRPr="00444ADA">
        <w:rPr>
          <w:rFonts w:ascii="Palatino Linotype" w:hAnsi="Palatino Linotype"/>
          <w:lang w:val="en-US" w:eastAsia="en-US"/>
        </w:rPr>
        <w:t>00</w:t>
      </w:r>
      <w:r w:rsidRPr="00444ADA">
        <w:rPr>
          <w:rFonts w:ascii="Palatino Linotype" w:hAnsi="Palatino Linotype"/>
          <w:lang w:val="en-US" w:eastAsia="en-US"/>
        </w:rPr>
        <w:t xml:space="preserve"> have usable GPUs.  </w:t>
      </w:r>
      <w:ins w:id="95" w:author="David Anderson" w:date="2021-08-29T19:12:00Z">
        <w:r w:rsidR="004B28A2">
          <w:rPr>
            <w:rFonts w:ascii="Palatino Linotype" w:hAnsi="Palatino Linotype"/>
            <w:lang w:val="en-US" w:eastAsia="en-US"/>
          </w:rPr>
          <w:t>Averaged over the last month, t</w:t>
        </w:r>
      </w:ins>
      <w:del w:id="96" w:author="David Anderson" w:date="2021-08-29T19:11:00Z">
        <w:r w:rsidRPr="00444ADA" w:rsidDel="004B28A2">
          <w:rPr>
            <w:rFonts w:ascii="Palatino Linotype" w:hAnsi="Palatino Linotype"/>
            <w:lang w:val="en-US" w:eastAsia="en-US"/>
          </w:rPr>
          <w:delText>T</w:delText>
        </w:r>
      </w:del>
      <w:r w:rsidRPr="00444ADA">
        <w:rPr>
          <w:rFonts w:ascii="Palatino Linotype" w:hAnsi="Palatino Linotype"/>
          <w:lang w:val="en-US" w:eastAsia="en-US"/>
        </w:rPr>
        <w:t xml:space="preserve">hese computers process </w:t>
      </w:r>
      <w:r w:rsidR="00145C39" w:rsidRPr="00444ADA">
        <w:rPr>
          <w:rFonts w:ascii="Palatino Linotype" w:hAnsi="Palatino Linotype"/>
          <w:lang w:val="en-US" w:eastAsia="en-US"/>
        </w:rPr>
        <w:t>1</w:t>
      </w:r>
      <w:r w:rsidR="00974A00" w:rsidRPr="00444ADA">
        <w:rPr>
          <w:rFonts w:ascii="Palatino Linotype" w:hAnsi="Palatino Linotype"/>
          <w:lang w:val="en-US" w:eastAsia="en-US"/>
        </w:rPr>
        <w:t>6</w:t>
      </w:r>
      <w:r w:rsidRPr="00444ADA">
        <w:rPr>
          <w:rFonts w:ascii="Palatino Linotype" w:hAnsi="Palatino Linotype"/>
          <w:lang w:val="en-US" w:eastAsia="en-US"/>
        </w:rPr>
        <w:t xml:space="preserve">0,000 jobs per day and have a throughput of </w:t>
      </w:r>
      <w:r w:rsidR="00145C39" w:rsidRPr="00444ADA">
        <w:rPr>
          <w:rFonts w:ascii="Palatino Linotype" w:hAnsi="Palatino Linotype"/>
          <w:lang w:val="en-US" w:eastAsia="en-US"/>
        </w:rPr>
        <w:t>4</w:t>
      </w:r>
      <w:r w:rsidRPr="00444ADA">
        <w:rPr>
          <w:rFonts w:ascii="Palatino Linotype" w:hAnsi="Palatino Linotype"/>
          <w:lang w:val="en-US" w:eastAsia="en-US"/>
        </w:rPr>
        <w:t>00 TeraFLOPS.</w:t>
      </w:r>
    </w:p>
    <w:p w14:paraId="705C2D1A" w14:textId="38254B22" w:rsidR="008013D0" w:rsidRPr="00444ADA" w:rsidRDefault="008013D0" w:rsidP="00131691">
      <w:pPr>
        <w:rPr>
          <w:rFonts w:ascii="Palatino Linotype" w:hAnsi="Palatino Linotype"/>
          <w:lang w:val="en-US" w:eastAsia="en-US"/>
        </w:rPr>
      </w:pPr>
      <w:r w:rsidRPr="00444ADA">
        <w:rPr>
          <w:rFonts w:ascii="Palatino Linotype" w:hAnsi="Palatino Linotype"/>
          <w:lang w:val="en-US" w:eastAsia="en-US"/>
        </w:rPr>
        <w:t xml:space="preserve">The scheduling policy described in Section 4 has evolved over time and has been in its current form for two years.  It seems to satisfy </w:t>
      </w:r>
      <w:r w:rsidR="00F42DE8">
        <w:rPr>
          <w:rFonts w:ascii="Palatino Linotype" w:hAnsi="Palatino Linotype"/>
          <w:lang w:val="en-US" w:eastAsia="en-US"/>
        </w:rPr>
        <w:t>the</w:t>
      </w:r>
      <w:r w:rsidRPr="00444ADA">
        <w:rPr>
          <w:rFonts w:ascii="Palatino Linotype" w:hAnsi="Palatino Linotype"/>
          <w:lang w:val="en-US" w:eastAsia="en-US"/>
        </w:rPr>
        <w:t xml:space="preserve"> goals</w:t>
      </w:r>
      <w:r w:rsidR="00F42DE8">
        <w:rPr>
          <w:rFonts w:ascii="Palatino Linotype" w:hAnsi="Palatino Linotype"/>
          <w:lang w:val="en-US" w:eastAsia="en-US"/>
        </w:rPr>
        <w:t xml:space="preserve"> listed in Section 4.6</w:t>
      </w:r>
      <w:r w:rsidRPr="00444ADA">
        <w:rPr>
          <w:rFonts w:ascii="Palatino Linotype" w:hAnsi="Palatino Linotype"/>
          <w:lang w:val="en-US" w:eastAsia="en-US"/>
        </w:rPr>
        <w:t>: project throughputs are stable and reflect shares, device starvation is rare, and no volunteers have complained about preferences not being respected.</w:t>
      </w:r>
    </w:p>
    <w:p w14:paraId="71CA2008" w14:textId="24F544C6" w:rsidR="00131691" w:rsidRPr="00444ADA" w:rsidRDefault="00131691" w:rsidP="00131691">
      <w:pPr>
        <w:rPr>
          <w:rFonts w:ascii="Palatino Linotype" w:hAnsi="Palatino Linotype"/>
          <w:lang w:val="en-US" w:eastAsia="en-US"/>
        </w:rPr>
      </w:pPr>
      <w:r w:rsidRPr="00444ADA">
        <w:rPr>
          <w:rFonts w:ascii="Palatino Linotype" w:hAnsi="Palatino Linotype"/>
          <w:lang w:val="en-US" w:eastAsia="en-US"/>
        </w:rPr>
        <w:lastRenderedPageBreak/>
        <w:t>Figures 3 and 4 show recent throughput histories for CPU and GPU respectively.  Projects such as Rosetta@home appear only in the CPU graph because they have no GPU app versions.</w:t>
      </w:r>
    </w:p>
    <w:p w14:paraId="723BCFE2" w14:textId="77777777" w:rsidR="00131691" w:rsidRPr="00444ADA" w:rsidRDefault="00131691" w:rsidP="00131691">
      <w:pPr>
        <w:rPr>
          <w:rFonts w:ascii="Palatino Linotype" w:hAnsi="Palatino Linotype"/>
          <w:noProof/>
          <w:lang w:val="en-US" w:eastAsia="en-US"/>
        </w:rPr>
      </w:pPr>
    </w:p>
    <w:p w14:paraId="7BA31067" w14:textId="44FC9ED7" w:rsidR="00131691" w:rsidRPr="00444ADA" w:rsidRDefault="00145C39" w:rsidP="008C1123">
      <w:pPr>
        <w:jc w:val="center"/>
        <w:rPr>
          <w:rFonts w:ascii="Palatino Linotype" w:hAnsi="Palatino Linotype"/>
          <w:noProof/>
          <w:lang w:val="en-US" w:eastAsia="en-US"/>
        </w:rPr>
      </w:pPr>
      <w:r w:rsidRPr="00444ADA">
        <w:rPr>
          <w:rFonts w:ascii="Palatino Linotype" w:hAnsi="Palatino Linotype"/>
          <w:noProof/>
        </w:rPr>
        <w:drawing>
          <wp:inline distT="0" distB="0" distL="0" distR="0" wp14:anchorId="5A41E5D4" wp14:editId="75B53D46">
            <wp:extent cx="2743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9B930A3" w14:textId="3C9BEC66" w:rsidR="00131691" w:rsidRPr="00444ADA" w:rsidRDefault="00131691" w:rsidP="00131691">
      <w:pPr>
        <w:jc w:val="center"/>
        <w:rPr>
          <w:rFonts w:ascii="Palatino Linotype" w:hAnsi="Palatino Linotype"/>
          <w:b/>
          <w:noProof/>
          <w:lang w:val="en-US" w:eastAsia="en-US"/>
        </w:rPr>
      </w:pPr>
      <w:r w:rsidRPr="00444ADA">
        <w:rPr>
          <w:rFonts w:ascii="Palatino Linotype" w:hAnsi="Palatino Linotype"/>
          <w:b/>
          <w:noProof/>
          <w:lang w:val="en-US" w:eastAsia="en-US"/>
        </w:rPr>
        <w:t xml:space="preserve">Figure 3: CPU throughput of the top </w:t>
      </w:r>
      <w:r w:rsidR="00E6312C" w:rsidRPr="00444ADA">
        <w:rPr>
          <w:rFonts w:ascii="Palatino Linotype" w:hAnsi="Palatino Linotype"/>
          <w:b/>
          <w:noProof/>
          <w:lang w:val="en-US" w:eastAsia="en-US"/>
        </w:rPr>
        <w:t xml:space="preserve">10 </w:t>
      </w:r>
      <w:r w:rsidRPr="00444ADA">
        <w:rPr>
          <w:rFonts w:ascii="Palatino Linotype" w:hAnsi="Palatino Linotype"/>
          <w:b/>
          <w:noProof/>
          <w:lang w:val="en-US" w:eastAsia="en-US"/>
        </w:rPr>
        <w:t>projects</w:t>
      </w:r>
      <w:ins w:id="97" w:author="David Anderson" w:date="2021-08-29T19:39:00Z">
        <w:r w:rsidR="003159A3">
          <w:rPr>
            <w:rFonts w:ascii="Palatino Linotype" w:hAnsi="Palatino Linotype"/>
            <w:b/>
            <w:noProof/>
            <w:lang w:val="en-US" w:eastAsia="en-US"/>
          </w:rPr>
          <w:t xml:space="preserve"> in 2020</w:t>
        </w:r>
      </w:ins>
      <w:r w:rsidR="00E6312C" w:rsidRPr="00444ADA">
        <w:rPr>
          <w:rFonts w:ascii="Palatino Linotype" w:hAnsi="Palatino Linotype"/>
          <w:b/>
          <w:noProof/>
          <w:lang w:val="en-US" w:eastAsia="en-US"/>
        </w:rPr>
        <w:t>.  The top two project</w:t>
      </w:r>
      <w:r w:rsidR="00D02A7A" w:rsidRPr="00444ADA">
        <w:rPr>
          <w:rFonts w:ascii="Palatino Linotype" w:hAnsi="Palatino Linotype"/>
          <w:b/>
          <w:noProof/>
          <w:lang w:val="en-US" w:eastAsia="en-US"/>
        </w:rPr>
        <w:t>s, which do COVID research,</w:t>
      </w:r>
      <w:r w:rsidR="00E6312C" w:rsidRPr="00444ADA">
        <w:rPr>
          <w:rFonts w:ascii="Palatino Linotype" w:hAnsi="Palatino Linotype"/>
          <w:b/>
          <w:noProof/>
          <w:lang w:val="en-US" w:eastAsia="en-US"/>
        </w:rPr>
        <w:t xml:space="preserve"> have larger allocation shares</w:t>
      </w:r>
      <w:r w:rsidRPr="00444ADA">
        <w:rPr>
          <w:rFonts w:ascii="Palatino Linotype" w:hAnsi="Palatino Linotype"/>
          <w:b/>
          <w:noProof/>
          <w:lang w:val="en-US" w:eastAsia="en-US"/>
        </w:rPr>
        <w:t>.</w:t>
      </w:r>
    </w:p>
    <w:p w14:paraId="108BA260" w14:textId="0E6BE3A4" w:rsidR="00131691" w:rsidRPr="00444ADA" w:rsidRDefault="00145C39" w:rsidP="008C1123">
      <w:pPr>
        <w:jc w:val="center"/>
        <w:rPr>
          <w:rFonts w:ascii="Palatino Linotype" w:hAnsi="Palatino Linotype"/>
          <w:noProof/>
          <w:lang w:val="en-US" w:eastAsia="en-US"/>
        </w:rPr>
      </w:pPr>
      <w:r w:rsidRPr="00444ADA">
        <w:rPr>
          <w:rFonts w:ascii="Palatino Linotype" w:hAnsi="Palatino Linotype"/>
          <w:noProof/>
        </w:rPr>
        <w:drawing>
          <wp:inline distT="0" distB="0" distL="0" distR="0" wp14:anchorId="6F2C9241" wp14:editId="5FD52150">
            <wp:extent cx="27432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F34730A" w14:textId="4BADEFF6" w:rsidR="00131691" w:rsidRPr="00444ADA" w:rsidRDefault="00131691" w:rsidP="00D02A7A">
      <w:pPr>
        <w:jc w:val="center"/>
        <w:rPr>
          <w:rFonts w:ascii="Palatino Linotype" w:hAnsi="Palatino Linotype"/>
          <w:b/>
          <w:noProof/>
          <w:lang w:val="en-US" w:eastAsia="en-US"/>
        </w:rPr>
      </w:pPr>
      <w:r w:rsidRPr="00444ADA">
        <w:rPr>
          <w:rFonts w:ascii="Palatino Linotype" w:hAnsi="Palatino Linotype"/>
          <w:b/>
          <w:noProof/>
          <w:lang w:val="en-US" w:eastAsia="en-US"/>
        </w:rPr>
        <w:t xml:space="preserve">Figure 4: GPU throughput of the top </w:t>
      </w:r>
      <w:r w:rsidR="00E6312C" w:rsidRPr="00444ADA">
        <w:rPr>
          <w:rFonts w:ascii="Palatino Linotype" w:hAnsi="Palatino Linotype"/>
          <w:b/>
          <w:noProof/>
          <w:lang w:val="en-US" w:eastAsia="en-US"/>
        </w:rPr>
        <w:t xml:space="preserve">10 </w:t>
      </w:r>
      <w:r w:rsidRPr="00444ADA">
        <w:rPr>
          <w:rFonts w:ascii="Palatino Linotype" w:hAnsi="Palatino Linotype"/>
          <w:b/>
          <w:noProof/>
          <w:lang w:val="en-US" w:eastAsia="en-US"/>
        </w:rPr>
        <w:t>projects</w:t>
      </w:r>
      <w:ins w:id="98" w:author="David Anderson" w:date="2021-08-29T19:39:00Z">
        <w:r w:rsidR="003159A3">
          <w:rPr>
            <w:rFonts w:ascii="Palatino Linotype" w:hAnsi="Palatino Linotype"/>
            <w:b/>
            <w:noProof/>
            <w:lang w:val="en-US" w:eastAsia="en-US"/>
          </w:rPr>
          <w:t xml:space="preserve"> in 2020</w:t>
        </w:r>
      </w:ins>
      <w:r w:rsidRPr="00444ADA">
        <w:rPr>
          <w:rFonts w:ascii="Palatino Linotype" w:hAnsi="Palatino Linotype"/>
          <w:b/>
          <w:noProof/>
          <w:lang w:val="en-US" w:eastAsia="en-US"/>
        </w:rPr>
        <w:t>.</w:t>
      </w:r>
    </w:p>
    <w:p w14:paraId="4B1A5D6C" w14:textId="584FE806" w:rsidR="002223E7" w:rsidRPr="00444ADA" w:rsidRDefault="00F21E29" w:rsidP="002223E7">
      <w:pPr>
        <w:rPr>
          <w:rFonts w:ascii="Palatino Linotype" w:hAnsi="Palatino Linotype"/>
          <w:noProof/>
          <w:lang w:val="en-US" w:eastAsia="en-US"/>
        </w:rPr>
      </w:pPr>
      <w:r w:rsidRPr="00444ADA">
        <w:rPr>
          <w:rFonts w:ascii="Palatino Linotype" w:hAnsi="Palatino Linotype"/>
          <w:noProof/>
          <w:lang w:val="en-US" w:eastAsia="en-US"/>
        </w:rPr>
        <w:t>Science United</w:t>
      </w:r>
      <w:r w:rsidR="002223E7" w:rsidRPr="00444ADA">
        <w:rPr>
          <w:rFonts w:ascii="Palatino Linotype" w:hAnsi="Palatino Linotype"/>
          <w:noProof/>
          <w:lang w:val="en-US" w:eastAsia="en-US"/>
        </w:rPr>
        <w:t xml:space="preserve"> is implemented in PHP.  It uses a MySQL database to store volunteer and project information, accounting data, and so on.  The </w:t>
      </w:r>
      <w:r w:rsidRPr="00444ADA">
        <w:rPr>
          <w:rFonts w:ascii="Palatino Linotype" w:hAnsi="Palatino Linotype"/>
          <w:noProof/>
          <w:lang w:val="en-US" w:eastAsia="en-US"/>
        </w:rPr>
        <w:t>Science United</w:t>
      </w:r>
      <w:r w:rsidR="002223E7" w:rsidRPr="00444ADA">
        <w:rPr>
          <w:rFonts w:ascii="Palatino Linotype" w:hAnsi="Palatino Linotype"/>
          <w:noProof/>
          <w:lang w:val="en-US" w:eastAsia="en-US"/>
        </w:rPr>
        <w:t xml:space="preserve"> source code is distributed under the LGPL v3 license and is available on Github.</w:t>
      </w:r>
    </w:p>
    <w:p w14:paraId="2C5FDFA8" w14:textId="1C4A6118" w:rsidR="00F42DE8" w:rsidRPr="008F779F" w:rsidRDefault="002223E7" w:rsidP="008F779F">
      <w:pPr>
        <w:rPr>
          <w:rFonts w:ascii="Palatino Linotype" w:hAnsi="Palatino Linotype"/>
          <w:noProof/>
          <w:lang w:val="en-US" w:eastAsia="en-US"/>
        </w:rPr>
      </w:pPr>
      <w:r w:rsidRPr="00444ADA">
        <w:rPr>
          <w:rFonts w:ascii="Palatino Linotype" w:hAnsi="Palatino Linotype"/>
          <w:noProof/>
          <w:lang w:val="en-US" w:eastAsia="en-US"/>
        </w:rPr>
        <w:t xml:space="preserve">SU required some modifications to the BOINC client, such as the starvation monitoring described in section 4.5. These changes </w:t>
      </w:r>
      <w:r w:rsidR="00A44E0A" w:rsidRPr="00444ADA">
        <w:rPr>
          <w:rFonts w:ascii="Palatino Linotype" w:hAnsi="Palatino Linotype"/>
          <w:noProof/>
          <w:lang w:val="en-US" w:eastAsia="en-US"/>
        </w:rPr>
        <w:t>were introduced in the 7.16 client release.</w:t>
      </w:r>
    </w:p>
    <w:p w14:paraId="40E9629F" w14:textId="09C02BE0" w:rsidR="00131691" w:rsidRPr="00444ADA" w:rsidRDefault="00131691" w:rsidP="00131691">
      <w:pPr>
        <w:pStyle w:val="Heading1"/>
        <w:rPr>
          <w:rFonts w:ascii="Palatino Linotype" w:hAnsi="Palatino Linotype"/>
          <w:lang w:eastAsia="en-US"/>
        </w:rPr>
      </w:pPr>
      <w:r w:rsidRPr="00444ADA">
        <w:rPr>
          <w:rFonts w:ascii="Palatino Linotype" w:hAnsi="Palatino Linotype"/>
          <w:lang w:eastAsia="en-US"/>
        </w:rPr>
        <w:t>6   Future work</w:t>
      </w:r>
    </w:p>
    <w:p w14:paraId="54794C9F" w14:textId="77777777" w:rsidR="00131691" w:rsidRPr="00444ADA" w:rsidRDefault="00131691" w:rsidP="00131691">
      <w:pPr>
        <w:pStyle w:val="Heading2"/>
        <w:rPr>
          <w:rFonts w:ascii="Palatino Linotype" w:hAnsi="Palatino Linotype"/>
        </w:rPr>
      </w:pPr>
      <w:proofErr w:type="gramStart"/>
      <w:r w:rsidRPr="00444ADA">
        <w:rPr>
          <w:rFonts w:ascii="Palatino Linotype" w:hAnsi="Palatino Linotype"/>
        </w:rPr>
        <w:t>6.1  Throughput</w:t>
      </w:r>
      <w:proofErr w:type="gramEnd"/>
      <w:r w:rsidRPr="00444ADA">
        <w:rPr>
          <w:rFonts w:ascii="Palatino Linotype" w:hAnsi="Palatino Linotype"/>
        </w:rPr>
        <w:t xml:space="preserve"> guarantees</w:t>
      </w:r>
    </w:p>
    <w:p w14:paraId="4C7D47F4" w14:textId="4B891610"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In some HTC systems, a </w:t>
      </w:r>
      <w:r w:rsidR="00096881" w:rsidRPr="00444ADA">
        <w:rPr>
          <w:rFonts w:ascii="Palatino Linotype" w:hAnsi="Palatino Linotype"/>
          <w:noProof/>
          <w:lang w:val="en-US" w:eastAsia="en-US"/>
        </w:rPr>
        <w:t>job submitter</w:t>
      </w:r>
      <w:r w:rsidRPr="00444ADA">
        <w:rPr>
          <w:rFonts w:ascii="Palatino Linotype" w:hAnsi="Palatino Linotype"/>
          <w:noProof/>
          <w:lang w:val="en-US" w:eastAsia="en-US"/>
        </w:rPr>
        <w:t xml:space="preserve"> can be guaranteed a minimum throughput over a given period of time with high probability.  Can we offer analogous guarantees with VC resources?</w:t>
      </w:r>
    </w:p>
    <w:p w14:paraId="7D3E2D75" w14:textId="092A1916"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The performance of a pool of volunteer computers varies over time, in terms of both throughput and job latency.  However, with a large </w:t>
      </w:r>
      <w:r w:rsidR="00856766" w:rsidRPr="00444ADA">
        <w:rPr>
          <w:rFonts w:ascii="Palatino Linotype" w:hAnsi="Palatino Linotype"/>
          <w:noProof/>
          <w:lang w:val="en-US" w:eastAsia="en-US"/>
        </w:rPr>
        <w:t xml:space="preserve">resource </w:t>
      </w:r>
      <w:r w:rsidRPr="00444ADA">
        <w:rPr>
          <w:rFonts w:ascii="Palatino Linotype" w:hAnsi="Palatino Linotype"/>
          <w:noProof/>
          <w:lang w:val="en-US" w:eastAsia="en-US"/>
        </w:rPr>
        <w:t xml:space="preserve">pool, these quantities change slowly, and we can establish the </w:t>
      </w:r>
      <w:r w:rsidRPr="00444ADA">
        <w:rPr>
          <w:rFonts w:ascii="Palatino Linotype" w:hAnsi="Palatino Linotype"/>
          <w:noProof/>
          <w:lang w:val="en-US" w:eastAsia="en-US"/>
        </w:rPr>
        <w:lastRenderedPageBreak/>
        <w:t xml:space="preserve">statistics of this change.  For example, given the total throughput </w:t>
      </w:r>
      <w:r w:rsidRPr="00444ADA">
        <w:rPr>
          <w:rFonts w:ascii="Palatino Linotype" w:hAnsi="Palatino Linotype"/>
          <w:i/>
          <w:iCs/>
          <w:noProof/>
          <w:lang w:val="en-US" w:eastAsia="en-US"/>
        </w:rPr>
        <w:t>T</w:t>
      </w:r>
      <w:r w:rsidRPr="00444ADA">
        <w:rPr>
          <w:rFonts w:ascii="Palatino Linotype" w:hAnsi="Palatino Linotype"/>
          <w:noProof/>
          <w:lang w:val="en-US" w:eastAsia="en-US"/>
        </w:rPr>
        <w:t xml:space="preserve"> at a given time, we could find a </w:t>
      </w:r>
      <w:r w:rsidRPr="00444ADA">
        <w:rPr>
          <w:rFonts w:ascii="Palatino Linotype" w:hAnsi="Palatino Linotype"/>
          <w:i/>
          <w:iCs/>
          <w:noProof/>
          <w:lang w:val="en-US" w:eastAsia="en-US"/>
        </w:rPr>
        <w:t>T</w:t>
      </w:r>
      <w:r w:rsidRPr="00444ADA">
        <w:rPr>
          <w:rFonts w:ascii="Palatino Linotype" w:hAnsi="Palatino Linotype"/>
          <w:i/>
          <w:iCs/>
          <w:noProof/>
          <w:vertAlign w:val="subscript"/>
          <w:lang w:val="en-US" w:eastAsia="en-US"/>
        </w:rPr>
        <w:t>0</w:t>
      </w:r>
      <w:r w:rsidRPr="00444ADA">
        <w:rPr>
          <w:rFonts w:ascii="Palatino Linotype" w:hAnsi="Palatino Linotype"/>
          <w:i/>
          <w:iCs/>
          <w:noProof/>
          <w:lang w:val="en-US" w:eastAsia="en-US"/>
        </w:rPr>
        <w:t xml:space="preserve"> &lt; T</w:t>
      </w:r>
      <w:r w:rsidRPr="00444ADA">
        <w:rPr>
          <w:rFonts w:ascii="Palatino Linotype" w:hAnsi="Palatino Linotype"/>
          <w:noProof/>
          <w:lang w:val="en-US" w:eastAsia="en-US"/>
        </w:rPr>
        <w:t xml:space="preserve"> such that total throughput will remain above </w:t>
      </w:r>
      <w:r w:rsidRPr="00444ADA">
        <w:rPr>
          <w:rFonts w:ascii="Palatino Linotype" w:hAnsi="Palatino Linotype"/>
          <w:i/>
          <w:iCs/>
          <w:noProof/>
          <w:lang w:val="en-US" w:eastAsia="en-US"/>
        </w:rPr>
        <w:t>T</w:t>
      </w:r>
      <w:r w:rsidRPr="00444ADA">
        <w:rPr>
          <w:rFonts w:ascii="Palatino Linotype" w:hAnsi="Palatino Linotype"/>
          <w:i/>
          <w:iCs/>
          <w:noProof/>
          <w:vertAlign w:val="subscript"/>
          <w:lang w:val="en-US" w:eastAsia="en-US"/>
        </w:rPr>
        <w:t>0</w:t>
      </w:r>
      <w:r w:rsidRPr="00444ADA">
        <w:rPr>
          <w:rFonts w:ascii="Palatino Linotype" w:hAnsi="Palatino Linotype"/>
          <w:noProof/>
          <w:lang w:val="en-US" w:eastAsia="en-US"/>
        </w:rPr>
        <w:t xml:space="preserve"> for a week with a given confidence level.</w:t>
      </w:r>
    </w:p>
    <w:p w14:paraId="5562EF31" w14:textId="5A255F24"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Similarly, given </w:t>
      </w:r>
      <w:r w:rsidR="00974A00" w:rsidRPr="00444ADA">
        <w:rPr>
          <w:rFonts w:ascii="Palatino Linotype" w:hAnsi="Palatino Linotype"/>
          <w:noProof/>
          <w:lang w:val="en-US" w:eastAsia="en-US"/>
        </w:rPr>
        <w:t>the</w:t>
      </w:r>
      <w:r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resource pool and a particular set of projects and shares, the throughput </w:t>
      </w:r>
      <w:r w:rsidR="00856766" w:rsidRPr="00444ADA">
        <w:rPr>
          <w:rFonts w:ascii="Palatino Linotype" w:hAnsi="Palatino Linotype"/>
          <w:noProof/>
          <w:lang w:val="en-US" w:eastAsia="en-US"/>
        </w:rPr>
        <w:t>of</w:t>
      </w:r>
      <w:r w:rsidRPr="00444ADA">
        <w:rPr>
          <w:rFonts w:ascii="Palatino Linotype" w:hAnsi="Palatino Linotype"/>
          <w:noProof/>
          <w:lang w:val="en-US" w:eastAsia="en-US"/>
        </w:rPr>
        <w:t xml:space="preserve"> a project should remain fairly constant over time.  These throughputs can be manipulated, within limits, by changing shares.</w:t>
      </w:r>
    </w:p>
    <w:p w14:paraId="4F7F1739" w14:textId="20E0DF34" w:rsidR="00131691"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 xml:space="preserve">How can we predict, given a particular set of project shares, how much throughput each project will get?  This depends on many factors: app versions, keywords, the project assignment algorithm, and so on.  It’s unlikely that it can be determined analytically.  Instead, we plan to implement an emulator that does a trace-based simulation of the entire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system and predicts the throughput of each project.  Using this emulator we will be able to compute a mapping from project shares to project throughput, and to find project shares for which a particular project achieves a given throughput.  This will provide a basis for guaranteeing throughput to projects over fixed periods.</w:t>
      </w:r>
    </w:p>
    <w:p w14:paraId="7C51F9F3" w14:textId="774CE3BB" w:rsidR="000A5850" w:rsidRPr="00444ADA" w:rsidRDefault="00131691" w:rsidP="00131691">
      <w:pPr>
        <w:rPr>
          <w:rFonts w:ascii="Palatino Linotype" w:hAnsi="Palatino Linotype"/>
          <w:noProof/>
          <w:lang w:val="en-US" w:eastAsia="en-US"/>
        </w:rPr>
      </w:pPr>
      <w:r w:rsidRPr="00444ADA">
        <w:rPr>
          <w:rFonts w:ascii="Palatino Linotype" w:hAnsi="Palatino Linotype"/>
          <w:noProof/>
          <w:lang w:val="en-US" w:eastAsia="en-US"/>
        </w:rPr>
        <w:t>Such guarantees would be project-level.  Can we provide performance guarantees to a particular job submitter within a project that serves multiple job submitters?  This is more complex but it may be possible.  The BOINC server software allocates resources among computing job submitters within the project</w:t>
      </w:r>
      <w:r w:rsidR="00974A00" w:rsidRPr="00444ADA">
        <w:rPr>
          <w:rFonts w:ascii="Palatino Linotype" w:hAnsi="Palatino Linotype"/>
          <w:noProof/>
          <w:lang w:val="en-US" w:eastAsia="en-US"/>
        </w:rPr>
        <w:t xml:space="preserve"> [2]</w:t>
      </w:r>
      <w:r w:rsidRPr="00444ADA">
        <w:rPr>
          <w:rFonts w:ascii="Palatino Linotype" w:hAnsi="Palatino Linotype"/>
          <w:noProof/>
          <w:lang w:val="en-US" w:eastAsia="en-US"/>
        </w:rPr>
        <w:t xml:space="preserve">.  It’s possible that the combination of a project-level allocation and a submitter-level allocation can provide performance guarantee to </w:t>
      </w:r>
      <w:r w:rsidR="00856766" w:rsidRPr="00444ADA">
        <w:rPr>
          <w:rFonts w:ascii="Palatino Linotype" w:hAnsi="Palatino Linotype"/>
          <w:noProof/>
          <w:lang w:val="en-US" w:eastAsia="en-US"/>
        </w:rPr>
        <w:t>individual</w:t>
      </w:r>
      <w:r w:rsidRPr="00444ADA">
        <w:rPr>
          <w:rFonts w:ascii="Palatino Linotype" w:hAnsi="Palatino Linotype"/>
          <w:noProof/>
          <w:lang w:val="en-US" w:eastAsia="en-US"/>
        </w:rPr>
        <w:t xml:space="preserve"> </w:t>
      </w:r>
      <w:r w:rsidR="00856766" w:rsidRPr="00444ADA">
        <w:rPr>
          <w:rFonts w:ascii="Palatino Linotype" w:hAnsi="Palatino Linotype"/>
          <w:noProof/>
          <w:lang w:val="en-US" w:eastAsia="en-US"/>
        </w:rPr>
        <w:t xml:space="preserve">job </w:t>
      </w:r>
      <w:r w:rsidRPr="00444ADA">
        <w:rPr>
          <w:rFonts w:ascii="Palatino Linotype" w:hAnsi="Palatino Linotype"/>
          <w:noProof/>
          <w:lang w:val="en-US" w:eastAsia="en-US"/>
        </w:rPr>
        <w:t>submitter</w:t>
      </w:r>
      <w:r w:rsidR="00856766" w:rsidRPr="00444ADA">
        <w:rPr>
          <w:rFonts w:ascii="Palatino Linotype" w:hAnsi="Palatino Linotype"/>
          <w:noProof/>
          <w:lang w:val="en-US" w:eastAsia="en-US"/>
        </w:rPr>
        <w:t>s</w:t>
      </w:r>
      <w:r w:rsidRPr="00444ADA">
        <w:rPr>
          <w:rFonts w:ascii="Palatino Linotype" w:hAnsi="Palatino Linotype"/>
          <w:noProof/>
          <w:lang w:val="en-US" w:eastAsia="en-US"/>
        </w:rPr>
        <w:t>.</w:t>
      </w:r>
    </w:p>
    <w:p w14:paraId="01001C64" w14:textId="525BA0B6" w:rsidR="006244B8" w:rsidRPr="00444ADA" w:rsidRDefault="006244B8" w:rsidP="006244B8">
      <w:pPr>
        <w:pStyle w:val="Heading2"/>
        <w:rPr>
          <w:rFonts w:ascii="Palatino Linotype" w:hAnsi="Palatino Linotype"/>
        </w:rPr>
      </w:pPr>
      <w:proofErr w:type="gramStart"/>
      <w:r w:rsidRPr="00444ADA">
        <w:rPr>
          <w:rFonts w:ascii="Palatino Linotype" w:hAnsi="Palatino Linotype"/>
        </w:rPr>
        <w:t>6.2  Minimizing</w:t>
      </w:r>
      <w:proofErr w:type="gramEnd"/>
      <w:r w:rsidRPr="00444ADA">
        <w:rPr>
          <w:rFonts w:ascii="Palatino Linotype" w:hAnsi="Palatino Linotype"/>
        </w:rPr>
        <w:t xml:space="preserve"> </w:t>
      </w:r>
      <w:r w:rsidR="00551CE8" w:rsidRPr="00444ADA">
        <w:rPr>
          <w:rFonts w:ascii="Palatino Linotype" w:hAnsi="Palatino Linotype"/>
        </w:rPr>
        <w:t xml:space="preserve">project </w:t>
      </w:r>
      <w:r w:rsidRPr="00444ADA">
        <w:rPr>
          <w:rFonts w:ascii="Palatino Linotype" w:hAnsi="Palatino Linotype"/>
        </w:rPr>
        <w:t>churn</w:t>
      </w:r>
    </w:p>
    <w:p w14:paraId="669A543E" w14:textId="423932A4" w:rsidR="006244B8" w:rsidRPr="00444ADA" w:rsidRDefault="00551CE8" w:rsidP="006244B8">
      <w:pPr>
        <w:rPr>
          <w:rFonts w:ascii="Palatino Linotype" w:hAnsi="Palatino Linotype"/>
          <w:noProof/>
          <w:lang w:val="en-US" w:eastAsia="en-US"/>
        </w:rPr>
      </w:pPr>
      <w:r w:rsidRPr="00444ADA">
        <w:rPr>
          <w:rFonts w:ascii="Palatino Linotype" w:hAnsi="Palatino Linotype"/>
          <w:noProof/>
          <w:lang w:val="en-US" w:eastAsia="en-US"/>
        </w:rPr>
        <w:t>Each time is attached to a client,</w:t>
      </w:r>
      <w:r w:rsidR="006244B8" w:rsidRPr="00444ADA">
        <w:rPr>
          <w:rFonts w:ascii="Palatino Linotype" w:hAnsi="Palatino Linotype"/>
          <w:noProof/>
          <w:lang w:val="en-US" w:eastAsia="en-US"/>
        </w:rPr>
        <w:t xml:space="preserve"> the client must download a possibly large set of files. </w:t>
      </w:r>
      <w:r w:rsidRPr="00444ADA">
        <w:rPr>
          <w:rFonts w:ascii="Palatino Linotype" w:hAnsi="Palatino Linotype"/>
          <w:noProof/>
          <w:lang w:val="en-US" w:eastAsia="en-US"/>
        </w:rPr>
        <w:t xml:space="preserve">If the a project is detached and attached repeatedly, this may imposed a large network load at both server and client.  It may be desirable to modify the scheduling algorithm to minimize this “project churn”.  </w:t>
      </w:r>
      <w:r w:rsidR="006244B8" w:rsidRPr="00444ADA">
        <w:rPr>
          <w:rFonts w:ascii="Palatino Linotype" w:hAnsi="Palatino Linotype"/>
          <w:noProof/>
          <w:lang w:val="en-US" w:eastAsia="en-US"/>
        </w:rPr>
        <w:t xml:space="preserve">If a project has a large disk footprint on a client, we </w:t>
      </w:r>
      <w:r w:rsidRPr="00444ADA">
        <w:rPr>
          <w:rFonts w:ascii="Palatino Linotype" w:hAnsi="Palatino Linotype"/>
          <w:noProof/>
          <w:lang w:val="en-US" w:eastAsia="en-US"/>
        </w:rPr>
        <w:t>might</w:t>
      </w:r>
      <w:r w:rsidR="006244B8" w:rsidRPr="00444ADA">
        <w:rPr>
          <w:rFonts w:ascii="Palatino Linotype" w:hAnsi="Palatino Linotype"/>
          <w:noProof/>
          <w:lang w:val="en-US" w:eastAsia="en-US"/>
        </w:rPr>
        <w:t xml:space="preserve"> want the client to remain attached, with a zero resource share, so that files don’t need to be downloaded again the next time the project is attached.</w:t>
      </w:r>
    </w:p>
    <w:p w14:paraId="7FFB7795" w14:textId="52F12268" w:rsidR="00856766" w:rsidRPr="00444ADA" w:rsidRDefault="00856766" w:rsidP="00856766">
      <w:pPr>
        <w:pStyle w:val="Heading2"/>
        <w:rPr>
          <w:rFonts w:ascii="Palatino Linotype" w:hAnsi="Palatino Linotype"/>
        </w:rPr>
      </w:pPr>
      <w:proofErr w:type="gramStart"/>
      <w:r w:rsidRPr="00444ADA">
        <w:rPr>
          <w:rFonts w:ascii="Palatino Linotype" w:hAnsi="Palatino Linotype"/>
        </w:rPr>
        <w:t>6.</w:t>
      </w:r>
      <w:r w:rsidR="003B20CC" w:rsidRPr="00444ADA">
        <w:rPr>
          <w:rFonts w:ascii="Palatino Linotype" w:hAnsi="Palatino Linotype"/>
        </w:rPr>
        <w:t>3</w:t>
      </w:r>
      <w:r w:rsidRPr="00444ADA">
        <w:rPr>
          <w:rFonts w:ascii="Palatino Linotype" w:hAnsi="Palatino Linotype"/>
        </w:rPr>
        <w:t xml:space="preserve">  </w:t>
      </w:r>
      <w:r w:rsidR="00DA7F2F" w:rsidRPr="00444ADA">
        <w:rPr>
          <w:rFonts w:ascii="Palatino Linotype" w:hAnsi="Palatino Linotype"/>
        </w:rPr>
        <w:t>Project</w:t>
      </w:r>
      <w:proofErr w:type="gramEnd"/>
      <w:r w:rsidR="00DA7F2F" w:rsidRPr="00444ADA">
        <w:rPr>
          <w:rFonts w:ascii="Palatino Linotype" w:hAnsi="Palatino Linotype"/>
        </w:rPr>
        <w:t xml:space="preserve"> vetting and allocation</w:t>
      </w:r>
    </w:p>
    <w:p w14:paraId="08D29EE5" w14:textId="2F76E431" w:rsidR="000A5850" w:rsidRPr="00444ADA" w:rsidRDefault="00F21E29" w:rsidP="00856766">
      <w:pPr>
        <w:rPr>
          <w:rFonts w:ascii="Palatino Linotype" w:hAnsi="Palatino Linotype"/>
          <w:noProof/>
          <w:lang w:val="en-US" w:eastAsia="en-US"/>
        </w:rPr>
      </w:pPr>
      <w:r w:rsidRPr="00444ADA">
        <w:rPr>
          <w:rFonts w:ascii="Palatino Linotype" w:hAnsi="Palatino Linotype"/>
          <w:noProof/>
          <w:lang w:val="en-US" w:eastAsia="en-US"/>
        </w:rPr>
        <w:t>Science United</w:t>
      </w:r>
      <w:r w:rsidR="000A5850" w:rsidRPr="00444ADA">
        <w:rPr>
          <w:rFonts w:ascii="Palatino Linotype" w:hAnsi="Palatino Linotype"/>
          <w:noProof/>
          <w:lang w:val="en-US" w:eastAsia="en-US"/>
        </w:rPr>
        <w:t xml:space="preserve"> must make two </w:t>
      </w:r>
      <w:r w:rsidR="00974A00" w:rsidRPr="00444ADA">
        <w:rPr>
          <w:rFonts w:ascii="Palatino Linotype" w:hAnsi="Palatino Linotype"/>
          <w:noProof/>
          <w:lang w:val="en-US" w:eastAsia="en-US"/>
        </w:rPr>
        <w:t xml:space="preserve">administrative </w:t>
      </w:r>
      <w:r w:rsidR="000A5850" w:rsidRPr="00444ADA">
        <w:rPr>
          <w:rFonts w:ascii="Palatino Linotype" w:hAnsi="Palatino Linotype"/>
          <w:noProof/>
          <w:lang w:val="en-US" w:eastAsia="en-US"/>
        </w:rPr>
        <w:t xml:space="preserve">decisions: which projects to vet (i.e. to include in </w:t>
      </w:r>
      <w:r w:rsidRPr="00444ADA">
        <w:rPr>
          <w:rFonts w:ascii="Palatino Linotype" w:hAnsi="Palatino Linotype"/>
          <w:noProof/>
          <w:lang w:val="en-US" w:eastAsia="en-US"/>
        </w:rPr>
        <w:t>Science United</w:t>
      </w:r>
      <w:r w:rsidR="000A5850" w:rsidRPr="00444ADA">
        <w:rPr>
          <w:rFonts w:ascii="Palatino Linotype" w:hAnsi="Palatino Linotype"/>
          <w:noProof/>
          <w:lang w:val="en-US" w:eastAsia="en-US"/>
        </w:rPr>
        <w:t>), and what shares to assign to projects.  Our current policy is to vet projects for which:</w:t>
      </w:r>
    </w:p>
    <w:p w14:paraId="2AA77C29" w14:textId="77777777" w:rsidR="000A5850" w:rsidRPr="00444ADA" w:rsidRDefault="000A5850" w:rsidP="000A5850">
      <w:pPr>
        <w:pStyle w:val="ListParagraph"/>
        <w:numPr>
          <w:ilvl w:val="0"/>
          <w:numId w:val="4"/>
        </w:numPr>
        <w:rPr>
          <w:rFonts w:ascii="Palatino Linotype" w:hAnsi="Palatino Linotype"/>
          <w:noProof/>
          <w:lang w:val="en-US" w:eastAsia="en-US"/>
        </w:rPr>
      </w:pPr>
      <w:r w:rsidRPr="00444ADA">
        <w:rPr>
          <w:rFonts w:ascii="Palatino Linotype" w:hAnsi="Palatino Linotype"/>
          <w:noProof/>
          <w:lang w:val="en-US" w:eastAsia="en-US"/>
        </w:rPr>
        <w:t>The project is non-commercial.</w:t>
      </w:r>
    </w:p>
    <w:p w14:paraId="3FC996C6" w14:textId="77777777" w:rsidR="000A5850" w:rsidRPr="00444ADA" w:rsidRDefault="000A5850" w:rsidP="000A5850">
      <w:pPr>
        <w:pStyle w:val="ListParagraph"/>
        <w:numPr>
          <w:ilvl w:val="0"/>
          <w:numId w:val="4"/>
        </w:numPr>
        <w:rPr>
          <w:rFonts w:ascii="Palatino Linotype" w:hAnsi="Palatino Linotype"/>
          <w:noProof/>
          <w:lang w:val="en-US" w:eastAsia="en-US"/>
        </w:rPr>
      </w:pPr>
      <w:r w:rsidRPr="00444ADA">
        <w:rPr>
          <w:rFonts w:ascii="Palatino Linotype" w:hAnsi="Palatino Linotype"/>
          <w:noProof/>
          <w:lang w:val="en-US" w:eastAsia="en-US"/>
        </w:rPr>
        <w:t>The project’s computing is directed toward a scientific or technical goal (broadly interpreted to include things like mathematics and cryptography).</w:t>
      </w:r>
    </w:p>
    <w:p w14:paraId="185F301C" w14:textId="77777777" w:rsidR="000A5850" w:rsidRPr="00444ADA" w:rsidRDefault="000A5850" w:rsidP="000A5850">
      <w:pPr>
        <w:pStyle w:val="ListParagraph"/>
        <w:numPr>
          <w:ilvl w:val="0"/>
          <w:numId w:val="4"/>
        </w:numPr>
        <w:rPr>
          <w:rFonts w:ascii="Palatino Linotype" w:hAnsi="Palatino Linotype"/>
          <w:noProof/>
          <w:lang w:val="en-US" w:eastAsia="en-US"/>
        </w:rPr>
      </w:pPr>
      <w:r w:rsidRPr="00444ADA">
        <w:rPr>
          <w:rFonts w:ascii="Palatino Linotype" w:hAnsi="Palatino Linotype"/>
          <w:noProof/>
          <w:lang w:val="en-US" w:eastAsia="en-US"/>
        </w:rPr>
        <w:t>The project follows various security practices, such as application code-signing on secure offline machines.</w:t>
      </w:r>
    </w:p>
    <w:p w14:paraId="3388F0BF" w14:textId="671114DC" w:rsidR="000A5850" w:rsidRPr="00444ADA" w:rsidRDefault="000A5850" w:rsidP="000A5850">
      <w:pPr>
        <w:rPr>
          <w:rFonts w:ascii="Palatino Linotype" w:hAnsi="Palatino Linotype"/>
          <w:noProof/>
          <w:lang w:val="en-US" w:eastAsia="en-US"/>
        </w:rPr>
      </w:pPr>
      <w:r w:rsidRPr="00444ADA">
        <w:rPr>
          <w:rFonts w:ascii="Palatino Linotype" w:hAnsi="Palatino Linotype"/>
          <w:noProof/>
          <w:lang w:val="en-US" w:eastAsia="en-US"/>
        </w:rPr>
        <w:t>Project shares might be influenced by the extent to which the project’s leadership is scientifically qualified (as demonstrated, e.g., by publications).  In practice, we generally give all projects equal shares; in the COVID era we have given larger shares to projects doing COVID-related research.</w:t>
      </w:r>
    </w:p>
    <w:p w14:paraId="6D278E48" w14:textId="63251C00" w:rsidR="00856766" w:rsidRPr="00444ADA" w:rsidRDefault="000A5850" w:rsidP="000A5850">
      <w:pPr>
        <w:rPr>
          <w:rFonts w:ascii="Palatino Linotype" w:hAnsi="Palatino Linotype"/>
          <w:noProof/>
          <w:lang w:val="en-US" w:eastAsia="en-US"/>
        </w:rPr>
      </w:pPr>
      <w:r w:rsidRPr="00444ADA">
        <w:rPr>
          <w:rFonts w:ascii="Palatino Linotype" w:hAnsi="Palatino Linotype"/>
          <w:noProof/>
          <w:lang w:val="en-US" w:eastAsia="en-US"/>
        </w:rPr>
        <w:t>In the future, we may</w:t>
      </w:r>
      <w:r w:rsidR="00856766" w:rsidRPr="00444ADA">
        <w:rPr>
          <w:rFonts w:ascii="Palatino Linotype" w:hAnsi="Palatino Linotype"/>
          <w:noProof/>
          <w:lang w:val="en-US" w:eastAsia="en-US"/>
        </w:rPr>
        <w:t xml:space="preserve"> establish a committee</w:t>
      </w:r>
      <w:r w:rsidR="00DA7F2F" w:rsidRPr="00444ADA">
        <w:rPr>
          <w:rFonts w:ascii="Palatino Linotype" w:hAnsi="Palatino Linotype"/>
          <w:noProof/>
          <w:lang w:val="en-US" w:eastAsia="en-US"/>
        </w:rPr>
        <w:t xml:space="preserve">, including </w:t>
      </w:r>
      <w:r w:rsidR="00856766" w:rsidRPr="00444ADA">
        <w:rPr>
          <w:rFonts w:ascii="Palatino Linotype" w:hAnsi="Palatino Linotype"/>
          <w:noProof/>
          <w:lang w:val="en-US" w:eastAsia="en-US"/>
        </w:rPr>
        <w:t xml:space="preserve">representatives of </w:t>
      </w:r>
      <w:r w:rsidR="00DA7F2F" w:rsidRPr="00444ADA">
        <w:rPr>
          <w:rFonts w:ascii="Palatino Linotype" w:hAnsi="Palatino Linotype"/>
          <w:noProof/>
          <w:lang w:val="en-US" w:eastAsia="en-US"/>
        </w:rPr>
        <w:t>scientific and</w:t>
      </w:r>
      <w:r w:rsidR="00856766" w:rsidRPr="00444ADA">
        <w:rPr>
          <w:rFonts w:ascii="Palatino Linotype" w:hAnsi="Palatino Linotype"/>
          <w:noProof/>
          <w:lang w:val="en-US" w:eastAsia="en-US"/>
        </w:rPr>
        <w:t xml:space="preserve"> volunteer communit</w:t>
      </w:r>
      <w:r w:rsidR="00DA7F2F" w:rsidRPr="00444ADA">
        <w:rPr>
          <w:rFonts w:ascii="Palatino Linotype" w:hAnsi="Palatino Linotype"/>
          <w:noProof/>
          <w:lang w:val="en-US" w:eastAsia="en-US"/>
        </w:rPr>
        <w:t>ies, to make these decisions.</w:t>
      </w:r>
    </w:p>
    <w:p w14:paraId="21B025C3" w14:textId="32C20F05" w:rsidR="00137808" w:rsidRPr="00444ADA" w:rsidRDefault="00137808" w:rsidP="00137808">
      <w:pPr>
        <w:pStyle w:val="Heading2"/>
        <w:rPr>
          <w:rFonts w:ascii="Palatino Linotype" w:hAnsi="Palatino Linotype"/>
        </w:rPr>
      </w:pPr>
      <w:r w:rsidRPr="00444ADA">
        <w:rPr>
          <w:rFonts w:ascii="Palatino Linotype" w:hAnsi="Palatino Linotype"/>
        </w:rPr>
        <w:t>6.</w:t>
      </w:r>
      <w:r w:rsidR="003B20CC" w:rsidRPr="00444ADA">
        <w:rPr>
          <w:rFonts w:ascii="Palatino Linotype" w:hAnsi="Palatino Linotype"/>
        </w:rPr>
        <w:t>4</w:t>
      </w:r>
      <w:r w:rsidRPr="00444ADA">
        <w:rPr>
          <w:rFonts w:ascii="Palatino Linotype" w:hAnsi="Palatino Linotype"/>
        </w:rPr>
        <w:t xml:space="preserve"> Diverse projects</w:t>
      </w:r>
    </w:p>
    <w:p w14:paraId="7BE7B3D7" w14:textId="501C983A" w:rsidR="00137808" w:rsidRPr="00444ADA" w:rsidRDefault="00137808" w:rsidP="00856766">
      <w:pPr>
        <w:rPr>
          <w:rFonts w:ascii="Palatino Linotype" w:hAnsi="Palatino Linotype"/>
          <w:noProof/>
          <w:lang w:val="en-US" w:eastAsia="en-US"/>
        </w:rPr>
      </w:pPr>
      <w:r w:rsidRPr="00444ADA">
        <w:rPr>
          <w:rFonts w:ascii="Palatino Linotype" w:hAnsi="Palatino Linotype"/>
          <w:noProof/>
          <w:lang w:val="en-US" w:eastAsia="en-US"/>
        </w:rPr>
        <w:lastRenderedPageBreak/>
        <w:t xml:space="preserve">Some projects have applications in multiple science areas or run jobs on behalf of multiple institutions; we call these “diverse” projects.  The current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design doesn’t handle </w:t>
      </w:r>
      <w:r w:rsidR="00C40074" w:rsidRPr="00444ADA">
        <w:rPr>
          <w:rFonts w:ascii="Palatino Linotype" w:hAnsi="Palatino Linotype"/>
          <w:noProof/>
          <w:lang w:val="en-US" w:eastAsia="en-US"/>
        </w:rPr>
        <w:t>such situations</w:t>
      </w:r>
      <w:r w:rsidRPr="00444ADA">
        <w:rPr>
          <w:rFonts w:ascii="Palatino Linotype" w:hAnsi="Palatino Linotype"/>
          <w:noProof/>
          <w:lang w:val="en-US" w:eastAsia="en-US"/>
        </w:rPr>
        <w:t xml:space="preserve"> well, because keywords are at the project level.  If a project </w:t>
      </w:r>
      <w:r w:rsidRPr="00444ADA">
        <w:rPr>
          <w:rFonts w:ascii="Palatino Linotype" w:hAnsi="Palatino Linotype"/>
          <w:i/>
          <w:iCs/>
          <w:noProof/>
          <w:lang w:val="en-US" w:eastAsia="en-US"/>
        </w:rPr>
        <w:t>P</w:t>
      </w:r>
      <w:r w:rsidRPr="00444ADA">
        <w:rPr>
          <w:rFonts w:ascii="Palatino Linotype" w:hAnsi="Palatino Linotype"/>
          <w:noProof/>
          <w:lang w:val="en-US" w:eastAsia="en-US"/>
        </w:rPr>
        <w:t xml:space="preserve"> has </w:t>
      </w:r>
      <w:r w:rsidR="00F44EEA" w:rsidRPr="00444ADA">
        <w:rPr>
          <w:rFonts w:ascii="Palatino Linotype" w:hAnsi="Palatino Linotype"/>
          <w:noProof/>
          <w:lang w:val="en-US" w:eastAsia="en-US"/>
        </w:rPr>
        <w:t>1%</w:t>
      </w:r>
      <w:r w:rsidRPr="00444ADA">
        <w:rPr>
          <w:rFonts w:ascii="Palatino Linotype" w:hAnsi="Palatino Linotype"/>
          <w:noProof/>
          <w:lang w:val="en-US" w:eastAsia="en-US"/>
        </w:rPr>
        <w:t xml:space="preserve"> of jobs with keyword </w:t>
      </w:r>
      <w:r w:rsidRPr="00444ADA">
        <w:rPr>
          <w:rFonts w:ascii="Palatino Linotype" w:hAnsi="Palatino Linotype"/>
          <w:i/>
          <w:iCs/>
          <w:noProof/>
          <w:lang w:val="en-US" w:eastAsia="en-US"/>
        </w:rPr>
        <w:t>K</w:t>
      </w:r>
      <w:r w:rsidRPr="00444ADA">
        <w:rPr>
          <w:rFonts w:ascii="Palatino Linotype" w:hAnsi="Palatino Linotype"/>
          <w:noProof/>
          <w:lang w:val="en-US" w:eastAsia="en-US"/>
        </w:rPr>
        <w:t>,</w:t>
      </w:r>
      <w:r w:rsidR="00F44EEA" w:rsidRPr="00444ADA">
        <w:rPr>
          <w:rFonts w:ascii="Palatino Linotype" w:hAnsi="Palatino Linotype"/>
          <w:noProof/>
          <w:lang w:val="en-US" w:eastAsia="en-US"/>
        </w:rPr>
        <w:t xml:space="preserve"> and a volunteer has a “no” preference for </w:t>
      </w:r>
      <w:r w:rsidR="00F44EEA" w:rsidRPr="00444ADA">
        <w:rPr>
          <w:rFonts w:ascii="Palatino Linotype" w:hAnsi="Palatino Linotype"/>
          <w:i/>
          <w:iCs/>
          <w:noProof/>
          <w:lang w:val="en-US" w:eastAsia="en-US"/>
        </w:rPr>
        <w:t>K</w:t>
      </w:r>
      <w:r w:rsidR="00F44EEA" w:rsidRPr="00444ADA">
        <w:rPr>
          <w:rFonts w:ascii="Palatino Linotype" w:hAnsi="Palatino Linotype"/>
          <w:noProof/>
          <w:lang w:val="en-US" w:eastAsia="en-US"/>
        </w:rPr>
        <w:t xml:space="preserve">, they won’t be able to run the other 99% of </w:t>
      </w:r>
      <w:r w:rsidR="00F44EEA" w:rsidRPr="00444ADA">
        <w:rPr>
          <w:rFonts w:ascii="Palatino Linotype" w:hAnsi="Palatino Linotype"/>
          <w:i/>
          <w:iCs/>
          <w:noProof/>
          <w:lang w:val="en-US" w:eastAsia="en-US"/>
        </w:rPr>
        <w:t>P</w:t>
      </w:r>
      <w:r w:rsidR="00F44EEA" w:rsidRPr="00444ADA">
        <w:rPr>
          <w:rFonts w:ascii="Palatino Linotype" w:hAnsi="Palatino Linotype"/>
          <w:noProof/>
          <w:lang w:val="en-US" w:eastAsia="en-US"/>
        </w:rPr>
        <w:t>’s jobs.</w:t>
      </w:r>
    </w:p>
    <w:p w14:paraId="0A8B6913" w14:textId="23B9009E" w:rsidR="000A5850" w:rsidRPr="00444ADA" w:rsidRDefault="00F44EEA" w:rsidP="00402408">
      <w:pPr>
        <w:rPr>
          <w:rFonts w:ascii="Palatino Linotype" w:hAnsi="Palatino Linotype"/>
          <w:noProof/>
          <w:lang w:val="en-US" w:eastAsia="en-US"/>
        </w:rPr>
      </w:pPr>
      <w:r w:rsidRPr="00444ADA">
        <w:rPr>
          <w:rFonts w:ascii="Palatino Linotype" w:hAnsi="Palatino Linotype"/>
          <w:noProof/>
          <w:lang w:val="en-US" w:eastAsia="en-US"/>
        </w:rPr>
        <w:t xml:space="preserve">With a few </w:t>
      </w:r>
      <w:r w:rsidR="00974A00" w:rsidRPr="00444ADA">
        <w:rPr>
          <w:rFonts w:ascii="Palatino Linotype" w:hAnsi="Palatino Linotype"/>
          <w:noProof/>
          <w:lang w:val="en-US" w:eastAsia="en-US"/>
        </w:rPr>
        <w:t>changes</w:t>
      </w:r>
      <w:r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can handle diverse projects correctly.  First, diverse projects must associate keywords with individual jobs, as part of the submission process.</w:t>
      </w:r>
      <w:r w:rsidR="00402408"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 </w:t>
      </w:r>
      <w:r w:rsidR="00402408" w:rsidRPr="00444ADA">
        <w:rPr>
          <w:rFonts w:ascii="Palatino Linotype" w:hAnsi="Palatino Linotype"/>
          <w:noProof/>
          <w:lang w:val="en-US" w:eastAsia="en-US"/>
        </w:rPr>
        <w:t>For example, if a job is submitted by a cancer researcher at UC Berkeley, its keywords would include “cancer research” and “UC Berkeley”.</w:t>
      </w:r>
      <w:r w:rsidRPr="00444ADA">
        <w:rPr>
          <w:rFonts w:ascii="Palatino Linotype" w:hAnsi="Palatino Linotype"/>
          <w:noProof/>
          <w:lang w:val="en-US" w:eastAsia="en-US"/>
        </w:rPr>
        <w:t xml:space="preserve"> </w:t>
      </w:r>
      <w:r w:rsidR="00402408" w:rsidRPr="00444ADA">
        <w:rPr>
          <w:rFonts w:ascii="Palatino Linotype" w:hAnsi="Palatino Linotype"/>
          <w:noProof/>
          <w:lang w:val="en-US" w:eastAsia="en-US"/>
        </w:rPr>
        <w:t>The project</w:t>
      </w:r>
      <w:r w:rsidRPr="00444ADA">
        <w:rPr>
          <w:rFonts w:ascii="Palatino Linotype" w:hAnsi="Palatino Linotype"/>
          <w:noProof/>
          <w:lang w:val="en-US" w:eastAsia="en-US"/>
        </w:rPr>
        <w:t xml:space="preserve"> </w:t>
      </w:r>
      <w:r w:rsidR="00402408" w:rsidRPr="00444ADA">
        <w:rPr>
          <w:rFonts w:ascii="Palatino Linotype" w:hAnsi="Palatino Linotype"/>
          <w:noProof/>
          <w:lang w:val="en-US" w:eastAsia="en-US"/>
        </w:rPr>
        <w:t>would</w:t>
      </w:r>
      <w:r w:rsidRPr="00444ADA">
        <w:rPr>
          <w:rFonts w:ascii="Palatino Linotype" w:hAnsi="Palatino Linotype"/>
          <w:noProof/>
          <w:lang w:val="en-US" w:eastAsia="en-US"/>
        </w:rPr>
        <w:t xml:space="preserve"> maintain the fraction of recent jobs with </w:t>
      </w:r>
      <w:r w:rsidR="00402408" w:rsidRPr="00444ADA">
        <w:rPr>
          <w:rFonts w:ascii="Palatino Linotype" w:hAnsi="Palatino Linotype"/>
          <w:noProof/>
          <w:lang w:val="en-US" w:eastAsia="en-US"/>
        </w:rPr>
        <w:t xml:space="preserve">each keyword, and export this data to </w:t>
      </w:r>
      <w:r w:rsidR="00F21E29" w:rsidRPr="00444ADA">
        <w:rPr>
          <w:rFonts w:ascii="Palatino Linotype" w:hAnsi="Palatino Linotype"/>
          <w:noProof/>
          <w:lang w:val="en-US" w:eastAsia="en-US"/>
        </w:rPr>
        <w:t>Science United</w:t>
      </w:r>
      <w:r w:rsidR="00402408" w:rsidRPr="00444ADA">
        <w:rPr>
          <w:rFonts w:ascii="Palatino Linotype" w:hAnsi="Palatino Linotype"/>
          <w:noProof/>
          <w:lang w:val="en-US" w:eastAsia="en-US"/>
        </w:rPr>
        <w:t>.</w:t>
      </w:r>
    </w:p>
    <w:p w14:paraId="5F08710F" w14:textId="2300A4A7" w:rsidR="00137808" w:rsidRPr="00444ADA" w:rsidRDefault="00402408" w:rsidP="00856766">
      <w:pPr>
        <w:rPr>
          <w:rFonts w:ascii="Palatino Linotype" w:hAnsi="Palatino Linotype"/>
          <w:noProof/>
          <w:lang w:val="en-US" w:eastAsia="en-US"/>
        </w:rPr>
      </w:pPr>
      <w:r w:rsidRPr="00444ADA">
        <w:rPr>
          <w:rFonts w:ascii="Palatino Linotype" w:hAnsi="Palatino Linotype"/>
          <w:noProof/>
          <w:lang w:val="en-US" w:eastAsia="en-US"/>
        </w:rPr>
        <w:t xml:space="preserve">Then, if a volunteer has a “no” preference for keyword </w:t>
      </w:r>
      <w:r w:rsidRPr="00444ADA">
        <w:rPr>
          <w:rFonts w:ascii="Palatino Linotype" w:hAnsi="Palatino Linotype"/>
          <w:i/>
          <w:iCs/>
          <w:noProof/>
          <w:lang w:val="en-US" w:eastAsia="en-US"/>
        </w:rPr>
        <w:t>K</w:t>
      </w:r>
      <w:r w:rsidRPr="00444ADA">
        <w:rPr>
          <w:rFonts w:ascii="Palatino Linotype" w:hAnsi="Palatino Linotype"/>
          <w:noProof/>
          <w:lang w:val="en-US" w:eastAsia="en-US"/>
        </w:rPr>
        <w:t xml:space="preserv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would exclude a project only if its job fraction for </w:t>
      </w:r>
      <w:r w:rsidRPr="00444ADA">
        <w:rPr>
          <w:rFonts w:ascii="Palatino Linotype" w:hAnsi="Palatino Linotype"/>
          <w:i/>
          <w:iCs/>
          <w:noProof/>
          <w:lang w:val="en-US" w:eastAsia="en-US"/>
        </w:rPr>
        <w:t>K</w:t>
      </w:r>
      <w:r w:rsidRPr="00444ADA">
        <w:rPr>
          <w:rFonts w:ascii="Palatino Linotype" w:hAnsi="Palatino Linotype"/>
          <w:noProof/>
          <w:lang w:val="en-US" w:eastAsia="en-US"/>
        </w:rPr>
        <w:t xml:space="preserve"> is one.  Volunteer</w:t>
      </w:r>
      <w:r w:rsidR="00137808" w:rsidRPr="00444ADA">
        <w:rPr>
          <w:rFonts w:ascii="Palatino Linotype" w:hAnsi="Palatino Linotype"/>
          <w:noProof/>
          <w:lang w:val="en-US" w:eastAsia="en-US"/>
        </w:rPr>
        <w:t xml:space="preserve"> preferences are </w:t>
      </w:r>
      <w:r w:rsidRPr="00444ADA">
        <w:rPr>
          <w:rFonts w:ascii="Palatino Linotype" w:hAnsi="Palatino Linotype"/>
          <w:noProof/>
          <w:lang w:val="en-US" w:eastAsia="en-US"/>
        </w:rPr>
        <w:t xml:space="preserve">then </w:t>
      </w:r>
      <w:r w:rsidR="00137808" w:rsidRPr="00444ADA">
        <w:rPr>
          <w:rFonts w:ascii="Palatino Linotype" w:hAnsi="Palatino Linotype"/>
          <w:noProof/>
          <w:lang w:val="en-US" w:eastAsia="en-US"/>
        </w:rPr>
        <w:t>enforced by the project’s BOINC job dispatcher.  For each of the job’s keywords, if the volunteer specified “yes”</w:t>
      </w:r>
      <w:r w:rsidRPr="00444ADA">
        <w:rPr>
          <w:rFonts w:ascii="Palatino Linotype" w:hAnsi="Palatino Linotype"/>
          <w:noProof/>
          <w:lang w:val="en-US" w:eastAsia="en-US"/>
        </w:rPr>
        <w:t>,</w:t>
      </w:r>
      <w:r w:rsidR="00137808" w:rsidRPr="00444ADA">
        <w:rPr>
          <w:rFonts w:ascii="Palatino Linotype" w:hAnsi="Palatino Linotype"/>
          <w:noProof/>
          <w:lang w:val="en-US" w:eastAsia="en-US"/>
        </w:rPr>
        <w:t xml:space="preserve"> the </w:t>
      </w:r>
      <w:r w:rsidR="00974A00" w:rsidRPr="00444ADA">
        <w:rPr>
          <w:rFonts w:ascii="Palatino Linotype" w:hAnsi="Palatino Linotype"/>
          <w:noProof/>
          <w:lang w:val="en-US" w:eastAsia="en-US"/>
        </w:rPr>
        <w:t>job is preferentially sent</w:t>
      </w:r>
      <w:r w:rsidRPr="00444ADA">
        <w:rPr>
          <w:rFonts w:ascii="Palatino Linotype" w:hAnsi="Palatino Linotype"/>
          <w:noProof/>
          <w:lang w:val="en-US" w:eastAsia="en-US"/>
        </w:rPr>
        <w:t xml:space="preserve">; </w:t>
      </w:r>
      <w:r w:rsidR="00137808" w:rsidRPr="00444ADA">
        <w:rPr>
          <w:rFonts w:ascii="Palatino Linotype" w:hAnsi="Palatino Linotype"/>
          <w:noProof/>
          <w:lang w:val="en-US" w:eastAsia="en-US"/>
        </w:rPr>
        <w:t>if “no” the job is not sent.</w:t>
      </w:r>
    </w:p>
    <w:p w14:paraId="2D5DDD32" w14:textId="3FB9CEB1" w:rsidR="00C151CD" w:rsidRPr="00444ADA" w:rsidRDefault="00C151CD" w:rsidP="00C151CD">
      <w:pPr>
        <w:pStyle w:val="Heading2"/>
        <w:rPr>
          <w:rFonts w:ascii="Palatino Linotype" w:hAnsi="Palatino Linotype"/>
        </w:rPr>
      </w:pPr>
      <w:proofErr w:type="gramStart"/>
      <w:r w:rsidRPr="00444ADA">
        <w:rPr>
          <w:rFonts w:ascii="Palatino Linotype" w:hAnsi="Palatino Linotype"/>
        </w:rPr>
        <w:t>6.</w:t>
      </w:r>
      <w:r w:rsidR="003B20CC" w:rsidRPr="00444ADA">
        <w:rPr>
          <w:rFonts w:ascii="Palatino Linotype" w:hAnsi="Palatino Linotype"/>
        </w:rPr>
        <w:t>5</w:t>
      </w:r>
      <w:r w:rsidRPr="00444ADA">
        <w:rPr>
          <w:rFonts w:ascii="Palatino Linotype" w:hAnsi="Palatino Linotype"/>
        </w:rPr>
        <w:t xml:space="preserve">  </w:t>
      </w:r>
      <w:r w:rsidR="00DA7F2F" w:rsidRPr="00444ADA">
        <w:rPr>
          <w:rFonts w:ascii="Palatino Linotype" w:hAnsi="Palatino Linotype"/>
        </w:rPr>
        <w:t>Supporting</w:t>
      </w:r>
      <w:proofErr w:type="gramEnd"/>
      <w:r w:rsidR="00DA7F2F" w:rsidRPr="00444ADA">
        <w:rPr>
          <w:rFonts w:ascii="Palatino Linotype" w:hAnsi="Palatino Linotype"/>
        </w:rPr>
        <w:t xml:space="preserve"> a VC </w:t>
      </w:r>
      <w:r w:rsidR="00E62087" w:rsidRPr="00444ADA">
        <w:rPr>
          <w:rFonts w:ascii="Palatino Linotype" w:hAnsi="Palatino Linotype"/>
        </w:rPr>
        <w:t>“</w:t>
      </w:r>
      <w:r w:rsidR="00DA7F2F" w:rsidRPr="00444ADA">
        <w:rPr>
          <w:rFonts w:ascii="Palatino Linotype" w:hAnsi="Palatino Linotype"/>
        </w:rPr>
        <w:t>test drive</w:t>
      </w:r>
      <w:r w:rsidR="00E62087" w:rsidRPr="00444ADA">
        <w:rPr>
          <w:rFonts w:ascii="Palatino Linotype" w:hAnsi="Palatino Linotype"/>
        </w:rPr>
        <w:t>”</w:t>
      </w:r>
    </w:p>
    <w:p w14:paraId="6694912F" w14:textId="0D4A3CE1" w:rsidR="00131691" w:rsidRPr="00444ADA" w:rsidRDefault="00E62087" w:rsidP="00131691">
      <w:pPr>
        <w:rPr>
          <w:rFonts w:ascii="Palatino Linotype" w:hAnsi="Palatino Linotype"/>
          <w:noProof/>
          <w:lang w:val="en-US" w:eastAsia="en-US"/>
        </w:rPr>
      </w:pPr>
      <w:r w:rsidRPr="00444ADA">
        <w:rPr>
          <w:rFonts w:ascii="Palatino Linotype" w:hAnsi="Palatino Linotype"/>
          <w:noProof/>
          <w:lang w:val="en-US" w:eastAsia="en-US"/>
        </w:rPr>
        <w:t xml:space="preserve">By eliminating the need for projects to recruit volunteers,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reduces the barrier to entry for scientists wanting to use VC.  However, the effort to </w:t>
      </w:r>
      <w:r w:rsidR="00C40074" w:rsidRPr="00444ADA">
        <w:rPr>
          <w:rFonts w:ascii="Palatino Linotype" w:hAnsi="Palatino Linotype"/>
          <w:noProof/>
          <w:lang w:val="en-US" w:eastAsia="en-US"/>
        </w:rPr>
        <w:t xml:space="preserve">set up a BOINC server and </w:t>
      </w:r>
      <w:r w:rsidRPr="00444ADA">
        <w:rPr>
          <w:rFonts w:ascii="Palatino Linotype" w:hAnsi="Palatino Linotype"/>
          <w:noProof/>
          <w:lang w:val="en-US" w:eastAsia="en-US"/>
        </w:rPr>
        <w:t xml:space="preserve">get vetted by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is still significant.  </w:t>
      </w:r>
      <w:r w:rsidR="00AB78BB" w:rsidRPr="00444ADA">
        <w:rPr>
          <w:rFonts w:ascii="Palatino Linotype" w:hAnsi="Palatino Linotype"/>
          <w:noProof/>
          <w:lang w:val="en-US" w:eastAsia="en-US"/>
        </w:rPr>
        <w:t>W</w:t>
      </w:r>
      <w:r w:rsidR="00644894" w:rsidRPr="00444ADA">
        <w:rPr>
          <w:rFonts w:ascii="Palatino Linotype" w:hAnsi="Palatino Linotype"/>
          <w:noProof/>
          <w:lang w:val="en-US" w:eastAsia="en-US"/>
        </w:rPr>
        <w:t>e w</w:t>
      </w:r>
      <w:r w:rsidR="00AB78BB" w:rsidRPr="00444ADA">
        <w:rPr>
          <w:rFonts w:ascii="Palatino Linotype" w:hAnsi="Palatino Linotype"/>
          <w:noProof/>
          <w:lang w:val="en-US" w:eastAsia="en-US"/>
        </w:rPr>
        <w:t xml:space="preserve">ould like to </w:t>
      </w:r>
      <w:r w:rsidR="003B4446" w:rsidRPr="00444ADA">
        <w:rPr>
          <w:rFonts w:ascii="Palatino Linotype" w:hAnsi="Palatino Linotype"/>
          <w:noProof/>
          <w:lang w:val="en-US" w:eastAsia="en-US"/>
        </w:rPr>
        <w:t>provide</w:t>
      </w:r>
      <w:r w:rsidR="00AB78BB" w:rsidRPr="00444ADA">
        <w:rPr>
          <w:rFonts w:ascii="Palatino Linotype" w:hAnsi="Palatino Linotype"/>
          <w:noProof/>
          <w:lang w:val="en-US" w:eastAsia="en-US"/>
        </w:rPr>
        <w:t xml:space="preserve"> a </w:t>
      </w:r>
      <w:r w:rsidR="003B4446" w:rsidRPr="00444ADA">
        <w:rPr>
          <w:rFonts w:ascii="Palatino Linotype" w:hAnsi="Palatino Linotype"/>
          <w:noProof/>
          <w:lang w:val="en-US" w:eastAsia="en-US"/>
        </w:rPr>
        <w:t>mechanism</w:t>
      </w:r>
      <w:r w:rsidR="00DA7F2F" w:rsidRPr="00444ADA">
        <w:rPr>
          <w:rFonts w:ascii="Palatino Linotype" w:hAnsi="Palatino Linotype"/>
          <w:noProof/>
          <w:lang w:val="en-US" w:eastAsia="en-US"/>
        </w:rPr>
        <w:t xml:space="preserve"> whereby a scientist can </w:t>
      </w:r>
      <w:r w:rsidR="003B4446" w:rsidRPr="00444ADA">
        <w:rPr>
          <w:rFonts w:ascii="Palatino Linotype" w:hAnsi="Palatino Linotype"/>
          <w:noProof/>
          <w:lang w:val="en-US" w:eastAsia="en-US"/>
        </w:rPr>
        <w:t>immediately – in a few minutes –</w:t>
      </w:r>
      <w:r w:rsidRPr="00444ADA">
        <w:rPr>
          <w:rFonts w:ascii="Palatino Linotype" w:hAnsi="Palatino Linotype"/>
          <w:noProof/>
          <w:lang w:val="en-US" w:eastAsia="en-US"/>
        </w:rPr>
        <w:t xml:space="preserve"> </w:t>
      </w:r>
      <w:r w:rsidR="00C40074" w:rsidRPr="00444ADA">
        <w:rPr>
          <w:rFonts w:ascii="Palatino Linotype" w:hAnsi="Palatino Linotype"/>
          <w:noProof/>
          <w:lang w:val="en-US" w:eastAsia="en-US"/>
        </w:rPr>
        <w:t>begin processing</w:t>
      </w:r>
      <w:r w:rsidR="003B4446" w:rsidRPr="00444ADA">
        <w:rPr>
          <w:rFonts w:ascii="Palatino Linotype" w:hAnsi="Palatino Linotype"/>
          <w:noProof/>
          <w:lang w:val="en-US" w:eastAsia="en-US"/>
        </w:rPr>
        <w:t xml:space="preserve"> a significant number of jobs</w:t>
      </w:r>
      <w:r w:rsidRPr="00444ADA">
        <w:rPr>
          <w:rFonts w:ascii="Palatino Linotype" w:hAnsi="Palatino Linotype"/>
          <w:noProof/>
          <w:lang w:val="en-US" w:eastAsia="en-US"/>
        </w:rPr>
        <w:t xml:space="preserve"> using volunteered computers. We have designed a mechanism for providing “test drives” of this sort.</w:t>
      </w:r>
    </w:p>
    <w:p w14:paraId="7153B7ED" w14:textId="6658F193" w:rsidR="00E62087" w:rsidRPr="00444ADA" w:rsidRDefault="00E62087" w:rsidP="00131691">
      <w:pPr>
        <w:rPr>
          <w:rFonts w:ascii="Palatino Linotype" w:hAnsi="Palatino Linotype"/>
          <w:noProof/>
          <w:lang w:val="en-US" w:eastAsia="en-US"/>
        </w:rPr>
      </w:pPr>
      <w:r w:rsidRPr="00444ADA">
        <w:rPr>
          <w:rFonts w:ascii="Palatino Linotype" w:hAnsi="Palatino Linotype"/>
          <w:noProof/>
          <w:lang w:val="en-US" w:eastAsia="en-US"/>
        </w:rPr>
        <w:t>This is based on a “</w:t>
      </w:r>
      <w:r w:rsidR="00AB78BB" w:rsidRPr="00444ADA">
        <w:rPr>
          <w:rFonts w:ascii="Palatino Linotype" w:hAnsi="Palatino Linotype"/>
          <w:noProof/>
          <w:lang w:val="en-US" w:eastAsia="en-US"/>
        </w:rPr>
        <w:t>BOINC app library</w:t>
      </w:r>
      <w:r w:rsidRPr="00444ADA">
        <w:rPr>
          <w:rFonts w:ascii="Palatino Linotype" w:hAnsi="Palatino Linotype"/>
          <w:noProof/>
          <w:lang w:val="en-US" w:eastAsia="en-US"/>
        </w:rPr>
        <w:t>”</w:t>
      </w:r>
      <w:r w:rsidR="00AB78BB" w:rsidRPr="00444ADA">
        <w:rPr>
          <w:rFonts w:ascii="Palatino Linotype" w:hAnsi="Palatino Linotype"/>
          <w:noProof/>
          <w:lang w:val="en-US" w:eastAsia="en-US"/>
        </w:rPr>
        <w:t xml:space="preserve">: </w:t>
      </w:r>
      <w:r w:rsidRPr="00444ADA">
        <w:rPr>
          <w:rFonts w:ascii="Palatino Linotype" w:hAnsi="Palatino Linotype"/>
          <w:noProof/>
          <w:lang w:val="en-US" w:eastAsia="en-US"/>
        </w:rPr>
        <w:t xml:space="preserve">a repository of </w:t>
      </w:r>
      <w:r w:rsidR="00AB78BB" w:rsidRPr="00444ADA">
        <w:rPr>
          <w:rFonts w:ascii="Palatino Linotype" w:hAnsi="Palatino Linotype"/>
          <w:noProof/>
          <w:lang w:val="en-US" w:eastAsia="en-US"/>
        </w:rPr>
        <w:t xml:space="preserve">versions of </w:t>
      </w:r>
      <w:r w:rsidR="00897AD8" w:rsidRPr="00444ADA">
        <w:rPr>
          <w:rFonts w:ascii="Palatino Linotype" w:hAnsi="Palatino Linotype"/>
          <w:noProof/>
          <w:lang w:val="en-US" w:eastAsia="en-US"/>
        </w:rPr>
        <w:t>trusted, widely-used</w:t>
      </w:r>
      <w:r w:rsidR="00AB78BB" w:rsidRPr="00444ADA">
        <w:rPr>
          <w:rFonts w:ascii="Palatino Linotype" w:hAnsi="Palatino Linotype"/>
          <w:noProof/>
          <w:lang w:val="en-US" w:eastAsia="en-US"/>
        </w:rPr>
        <w:t xml:space="preserve"> applications (</w:t>
      </w:r>
      <w:r w:rsidR="00E37C89" w:rsidRPr="00444ADA">
        <w:rPr>
          <w:rFonts w:ascii="Palatino Linotype" w:hAnsi="Palatino Linotype"/>
          <w:noProof/>
          <w:lang w:val="en-US" w:eastAsia="en-US"/>
        </w:rPr>
        <w:t>such as</w:t>
      </w:r>
      <w:r w:rsidR="00AB78BB" w:rsidRPr="00444ADA">
        <w:rPr>
          <w:rFonts w:ascii="Palatino Linotype" w:hAnsi="Palatino Linotype"/>
          <w:noProof/>
          <w:lang w:val="en-US" w:eastAsia="en-US"/>
        </w:rPr>
        <w:t xml:space="preserve"> Autodock</w:t>
      </w:r>
      <w:r w:rsidR="00E37C89" w:rsidRPr="00444ADA">
        <w:rPr>
          <w:rFonts w:ascii="Palatino Linotype" w:hAnsi="Palatino Linotype"/>
          <w:noProof/>
          <w:lang w:val="en-US" w:eastAsia="en-US"/>
        </w:rPr>
        <w:t xml:space="preserve"> [</w:t>
      </w:r>
      <w:r w:rsidR="00C40074" w:rsidRPr="00444ADA">
        <w:rPr>
          <w:rFonts w:ascii="Palatino Linotype" w:hAnsi="Palatino Linotype"/>
          <w:noProof/>
          <w:lang w:val="en-US" w:eastAsia="en-US"/>
        </w:rPr>
        <w:t>13</w:t>
      </w:r>
      <w:r w:rsidR="00E37C89" w:rsidRPr="00444ADA">
        <w:rPr>
          <w:rFonts w:ascii="Palatino Linotype" w:hAnsi="Palatino Linotype"/>
          <w:noProof/>
          <w:lang w:val="en-US" w:eastAsia="en-US"/>
        </w:rPr>
        <w:t>]</w:t>
      </w:r>
      <w:r w:rsidR="00AB78BB" w:rsidRPr="00444ADA">
        <w:rPr>
          <w:rFonts w:ascii="Palatino Linotype" w:hAnsi="Palatino Linotype"/>
          <w:noProof/>
          <w:lang w:val="en-US" w:eastAsia="en-US"/>
        </w:rPr>
        <w:t>) for various platform/coprocessor combinations</w:t>
      </w:r>
      <w:r w:rsidRPr="00444ADA">
        <w:rPr>
          <w:rFonts w:ascii="Palatino Linotype" w:hAnsi="Palatino Linotype"/>
          <w:noProof/>
          <w:lang w:val="en-US" w:eastAsia="en-US"/>
        </w:rPr>
        <w:t>.  The BOINC client periodically download</w:t>
      </w:r>
      <w:r w:rsidR="00A029EE" w:rsidRPr="00444ADA">
        <w:rPr>
          <w:rFonts w:ascii="Palatino Linotype" w:hAnsi="Palatino Linotype"/>
          <w:noProof/>
          <w:lang w:val="en-US" w:eastAsia="en-US"/>
        </w:rPr>
        <w:t>s</w:t>
      </w:r>
      <w:r w:rsidRPr="00444ADA">
        <w:rPr>
          <w:rFonts w:ascii="Palatino Linotype" w:hAnsi="Palatino Linotype"/>
          <w:noProof/>
          <w:lang w:val="en-US" w:eastAsia="en-US"/>
        </w:rPr>
        <w:t xml:space="preserve"> information about this set of app versions.  An attachment to a project </w:t>
      </w:r>
      <w:r w:rsidR="00C40074" w:rsidRPr="00444ADA">
        <w:rPr>
          <w:rFonts w:ascii="Palatino Linotype" w:hAnsi="Palatino Linotype"/>
          <w:noProof/>
          <w:lang w:val="en-US" w:eastAsia="en-US"/>
        </w:rPr>
        <w:t>can</w:t>
      </w:r>
      <w:r w:rsidRPr="00444ADA">
        <w:rPr>
          <w:rFonts w:ascii="Palatino Linotype" w:hAnsi="Palatino Linotype"/>
          <w:noProof/>
          <w:lang w:val="en-US" w:eastAsia="en-US"/>
        </w:rPr>
        <w:t xml:space="preserve"> be flagged as “untrusted”, in which case the client only allow</w:t>
      </w:r>
      <w:r w:rsidR="00C40074" w:rsidRPr="00444ADA">
        <w:rPr>
          <w:rFonts w:ascii="Palatino Linotype" w:hAnsi="Palatino Linotype"/>
          <w:noProof/>
          <w:lang w:val="en-US" w:eastAsia="en-US"/>
        </w:rPr>
        <w:t>s</w:t>
      </w:r>
      <w:r w:rsidRPr="00444ADA">
        <w:rPr>
          <w:rFonts w:ascii="Palatino Linotype" w:hAnsi="Palatino Linotype"/>
          <w:noProof/>
          <w:lang w:val="en-US" w:eastAsia="en-US"/>
        </w:rPr>
        <w:t xml:space="preserve"> the project to use app versions from the BOINC app library.</w:t>
      </w:r>
    </w:p>
    <w:p w14:paraId="6DD16903" w14:textId="6B9EAE97" w:rsidR="00AB78BB" w:rsidRPr="00444ADA" w:rsidRDefault="00F21E29" w:rsidP="00131691">
      <w:pPr>
        <w:rPr>
          <w:rFonts w:ascii="Palatino Linotype" w:hAnsi="Palatino Linotype"/>
          <w:noProof/>
          <w:lang w:val="en-US" w:eastAsia="en-US"/>
        </w:rPr>
      </w:pPr>
      <w:r w:rsidRPr="00444ADA">
        <w:rPr>
          <w:rFonts w:ascii="Palatino Linotype" w:hAnsi="Palatino Linotype"/>
          <w:noProof/>
          <w:lang w:val="en-US" w:eastAsia="en-US"/>
        </w:rPr>
        <w:t>Science United</w:t>
      </w:r>
      <w:r w:rsidR="00E62087" w:rsidRPr="00444ADA">
        <w:rPr>
          <w:rFonts w:ascii="Palatino Linotype" w:hAnsi="Palatino Linotype"/>
          <w:noProof/>
          <w:lang w:val="en-US" w:eastAsia="en-US"/>
        </w:rPr>
        <w:t xml:space="preserve"> v</w:t>
      </w:r>
      <w:r w:rsidR="00AB78BB" w:rsidRPr="00444ADA">
        <w:rPr>
          <w:rFonts w:ascii="Palatino Linotype" w:hAnsi="Palatino Linotype"/>
          <w:noProof/>
          <w:lang w:val="en-US" w:eastAsia="en-US"/>
        </w:rPr>
        <w:t xml:space="preserve">olunteers </w:t>
      </w:r>
      <w:r w:rsidR="00A029EE" w:rsidRPr="00444ADA">
        <w:rPr>
          <w:rFonts w:ascii="Palatino Linotype" w:hAnsi="Palatino Linotype"/>
          <w:noProof/>
          <w:lang w:val="en-US" w:eastAsia="en-US"/>
        </w:rPr>
        <w:t>can</w:t>
      </w:r>
      <w:r w:rsidR="00E62087" w:rsidRPr="00444ADA">
        <w:rPr>
          <w:rFonts w:ascii="Palatino Linotype" w:hAnsi="Palatino Linotype"/>
          <w:noProof/>
          <w:lang w:val="en-US" w:eastAsia="en-US"/>
        </w:rPr>
        <w:t xml:space="preserve"> agree to </w:t>
      </w:r>
      <w:r w:rsidR="00897AD8" w:rsidRPr="00444ADA">
        <w:rPr>
          <w:rFonts w:ascii="Palatino Linotype" w:hAnsi="Palatino Linotype"/>
          <w:noProof/>
          <w:lang w:val="en-US" w:eastAsia="en-US"/>
        </w:rPr>
        <w:t>be</w:t>
      </w:r>
      <w:r w:rsidR="00E62087" w:rsidRPr="00444ADA">
        <w:rPr>
          <w:rFonts w:ascii="Palatino Linotype" w:hAnsi="Palatino Linotype"/>
          <w:noProof/>
          <w:lang w:val="en-US" w:eastAsia="en-US"/>
        </w:rPr>
        <w:t xml:space="preserve"> “</w:t>
      </w:r>
      <w:r w:rsidR="00897AD8" w:rsidRPr="00444ADA">
        <w:rPr>
          <w:rFonts w:ascii="Palatino Linotype" w:hAnsi="Palatino Linotype"/>
          <w:noProof/>
          <w:lang w:val="en-US" w:eastAsia="en-US"/>
        </w:rPr>
        <w:t>test-drive resources”, meaning that they’re willing to run jobs for unvetted job submitters, but only using apps from the library.</w:t>
      </w:r>
    </w:p>
    <w:p w14:paraId="1A953B2A" w14:textId="740DCB2A" w:rsidR="00F42DE8" w:rsidRDefault="00A029EE" w:rsidP="008F779F">
      <w:pPr>
        <w:rPr>
          <w:ins w:id="99" w:author="David Anderson" w:date="2021-08-29T16:29:00Z"/>
          <w:rFonts w:ascii="Palatino Linotype" w:hAnsi="Palatino Linotype"/>
          <w:noProof/>
          <w:lang w:val="en-US" w:eastAsia="en-US"/>
        </w:rPr>
      </w:pPr>
      <w:r w:rsidRPr="00444ADA">
        <w:rPr>
          <w:rFonts w:ascii="Palatino Linotype" w:hAnsi="Palatino Linotype"/>
          <w:noProof/>
          <w:lang w:val="en-US" w:eastAsia="en-US"/>
        </w:rPr>
        <w:t xml:space="preserve">A scientist can “test-drive” BOINC by creating a server and registering it with Science United (but not going through the vetting process).  The </w:t>
      </w:r>
      <w:r w:rsidR="00F21E29" w:rsidRPr="00444ADA">
        <w:rPr>
          <w:rFonts w:ascii="Palatino Linotype" w:hAnsi="Palatino Linotype"/>
          <w:noProof/>
          <w:lang w:val="en-US" w:eastAsia="en-US"/>
        </w:rPr>
        <w:t>Science United</w:t>
      </w:r>
      <w:r w:rsidRPr="00444ADA">
        <w:rPr>
          <w:rFonts w:ascii="Palatino Linotype" w:hAnsi="Palatino Linotype"/>
          <w:noProof/>
          <w:lang w:val="en-US" w:eastAsia="en-US"/>
        </w:rPr>
        <w:t xml:space="preserve"> scheduler will attach test-drive devices to such projects</w:t>
      </w:r>
      <w:r w:rsidR="004B29F1" w:rsidRPr="00444ADA">
        <w:rPr>
          <w:rFonts w:ascii="Palatino Linotype" w:hAnsi="Palatino Linotype"/>
          <w:noProof/>
          <w:lang w:val="en-US" w:eastAsia="en-US"/>
        </w:rPr>
        <w:t xml:space="preserve"> in untrusted mode</w:t>
      </w:r>
      <w:r w:rsidRPr="00444ADA">
        <w:rPr>
          <w:rFonts w:ascii="Palatino Linotype" w:hAnsi="Palatino Linotype"/>
          <w:noProof/>
          <w:lang w:val="en-US" w:eastAsia="en-US"/>
        </w:rPr>
        <w:t xml:space="preserve">, providing </w:t>
      </w:r>
      <w:r w:rsidR="004B29F1" w:rsidRPr="00444ADA">
        <w:rPr>
          <w:rFonts w:ascii="Palatino Linotype" w:hAnsi="Palatino Linotype"/>
          <w:noProof/>
          <w:lang w:val="en-US" w:eastAsia="en-US"/>
        </w:rPr>
        <w:t>the scientist</w:t>
      </w:r>
      <w:r w:rsidRPr="00444ADA">
        <w:rPr>
          <w:rFonts w:ascii="Palatino Linotype" w:hAnsi="Palatino Linotype"/>
          <w:noProof/>
          <w:lang w:val="en-US" w:eastAsia="en-US"/>
        </w:rPr>
        <w:t xml:space="preserve"> with a limited amount of computing, for a limited time</w:t>
      </w:r>
      <w:r w:rsidR="00C40074" w:rsidRPr="00444ADA">
        <w:rPr>
          <w:rFonts w:ascii="Palatino Linotype" w:hAnsi="Palatino Linotype"/>
          <w:noProof/>
          <w:lang w:val="en-US" w:eastAsia="en-US"/>
        </w:rPr>
        <w:t>, and with a limited set of applications.</w:t>
      </w:r>
    </w:p>
    <w:p w14:paraId="11ED577F" w14:textId="77777777" w:rsidR="00212D97" w:rsidRDefault="00212D97" w:rsidP="00212D97">
      <w:pPr>
        <w:pStyle w:val="Heading1"/>
        <w:rPr>
          <w:ins w:id="100" w:author="David Anderson" w:date="2021-08-29T16:29:00Z"/>
          <w:rFonts w:ascii="Palatino Linotype" w:hAnsi="Palatino Linotype"/>
          <w:lang w:eastAsia="en-US"/>
        </w:rPr>
      </w:pPr>
      <w:ins w:id="101" w:author="David Anderson" w:date="2021-08-29T16:29:00Z">
        <w:r w:rsidRPr="00444ADA">
          <w:rPr>
            <w:rFonts w:ascii="Palatino Linotype" w:hAnsi="Palatino Linotype"/>
            <w:lang w:eastAsia="en-US"/>
          </w:rPr>
          <w:t xml:space="preserve">7   </w:t>
        </w:r>
        <w:r>
          <w:rPr>
            <w:rFonts w:ascii="Palatino Linotype" w:hAnsi="Palatino Linotype"/>
            <w:lang w:eastAsia="en-US"/>
          </w:rPr>
          <w:t xml:space="preserve">Related </w:t>
        </w:r>
        <w:proofErr w:type="gramStart"/>
        <w:r>
          <w:rPr>
            <w:rFonts w:ascii="Palatino Linotype" w:hAnsi="Palatino Linotype"/>
            <w:lang w:eastAsia="en-US"/>
          </w:rPr>
          <w:t>work</w:t>
        </w:r>
        <w:proofErr w:type="gramEnd"/>
      </w:ins>
    </w:p>
    <w:p w14:paraId="594253FD" w14:textId="77777777" w:rsidR="00212D97" w:rsidRDefault="00212D97" w:rsidP="00212D97">
      <w:pPr>
        <w:rPr>
          <w:ins w:id="102" w:author="David Anderson" w:date="2021-08-29T16:29:00Z"/>
          <w:rFonts w:ascii="Palatino Linotype" w:hAnsi="Palatino Linotype"/>
          <w:lang w:val="en-US" w:eastAsia="en-US"/>
        </w:rPr>
      </w:pPr>
      <w:ins w:id="103" w:author="David Anderson" w:date="2021-08-29T16:29:00Z">
        <w:r>
          <w:rPr>
            <w:rFonts w:ascii="Palatino Linotype" w:hAnsi="Palatino Linotype"/>
            <w:lang w:val="en-US" w:eastAsia="en-US"/>
          </w:rPr>
          <w:t>OurGrid [16] is a system for volunteer computing which differs from BOINC in that there is no distinction between volunteers and job submitters.  Resource allocation is based on a “network of favors” model:  the more computing a user provides to others, the more is available to them.  OurGrid was deployed on a small scale (100s of nodes) and is no longer maintained.</w:t>
        </w:r>
      </w:ins>
    </w:p>
    <w:p w14:paraId="609CFB3B" w14:textId="77777777" w:rsidR="00212D97" w:rsidRPr="00041925" w:rsidRDefault="00212D97" w:rsidP="00212D97">
      <w:pPr>
        <w:rPr>
          <w:ins w:id="104" w:author="David Anderson" w:date="2021-08-29T16:29:00Z"/>
          <w:rFonts w:ascii="Palatino Linotype" w:hAnsi="Palatino Linotype"/>
          <w:lang w:val="en-US" w:eastAsia="en-US"/>
        </w:rPr>
      </w:pPr>
      <w:ins w:id="105" w:author="David Anderson" w:date="2021-08-29T16:29:00Z">
        <w:r>
          <w:rPr>
            <w:rFonts w:ascii="Palatino Linotype" w:hAnsi="Palatino Linotype"/>
            <w:lang w:val="en-US" w:eastAsia="en-US"/>
          </w:rPr>
          <w:t>“Grid Computing” is the sharing of distributed organizational resources such as cluster nodes.  Resource allocation in many grid systems is based on Virtual Organizations (VOs) [18].  A VO typically corresponds to a scientific community.  Institution providing resources to a grid can associate them with a VO.  This is related to the Science United model in the sense that the provider of computing resources (a university or research lab in this case) can limit their use to a particular science area or project.</w:t>
        </w:r>
      </w:ins>
    </w:p>
    <w:p w14:paraId="015EFCF9" w14:textId="77777777" w:rsidR="00212D97" w:rsidRDefault="00212D97" w:rsidP="00212D97">
      <w:pPr>
        <w:rPr>
          <w:ins w:id="106" w:author="David Anderson" w:date="2021-08-29T16:29:00Z"/>
          <w:rFonts w:ascii="Palatino Linotype" w:hAnsi="Palatino Linotype"/>
          <w:lang w:val="en-US" w:eastAsia="en-US"/>
        </w:rPr>
      </w:pPr>
      <w:ins w:id="107" w:author="David Anderson" w:date="2021-08-29T16:29:00Z">
        <w:r>
          <w:rPr>
            <w:rFonts w:ascii="Palatino Linotype" w:hAnsi="Palatino Linotype"/>
            <w:lang w:val="en-US" w:eastAsia="en-US"/>
          </w:rPr>
          <w:lastRenderedPageBreak/>
          <w:t xml:space="preserve">Open Science Grid (OSG) [14] is a system for sharing high-throughput computing resources among institutions, based on HTCondor [17].  OSG has been used for </w:t>
        </w:r>
        <w:proofErr w:type="gramStart"/>
        <w:r>
          <w:rPr>
            <w:rFonts w:ascii="Palatino Linotype" w:hAnsi="Palatino Linotype"/>
            <w:lang w:val="en-US" w:eastAsia="en-US"/>
          </w:rPr>
          <w:t>a number of</w:t>
        </w:r>
        <w:proofErr w:type="gramEnd"/>
        <w:r>
          <w:rPr>
            <w:rFonts w:ascii="Palatino Linotype" w:hAnsi="Palatino Linotype"/>
            <w:lang w:val="en-US" w:eastAsia="en-US"/>
          </w:rPr>
          <w:t xml:space="preserve"> large computing projects including LHC and LIGO.  Resource allocation in OSG uses a combination of approaches: resources can be allocated to a VO, or they can be managed by XSEDE [19], a system for allocating American HPC resources in which scientists can apply for or buy allocations.  OSG is analogous to Science </w:t>
        </w:r>
        <w:proofErr w:type="gramStart"/>
        <w:r>
          <w:rPr>
            <w:rFonts w:ascii="Palatino Linotype" w:hAnsi="Palatino Linotype"/>
            <w:lang w:val="en-US" w:eastAsia="en-US"/>
          </w:rPr>
          <w:t>United</w:t>
        </w:r>
        <w:proofErr w:type="gramEnd"/>
        <w:r>
          <w:rPr>
            <w:rFonts w:ascii="Palatino Linotype" w:hAnsi="Palatino Linotype"/>
            <w:lang w:val="en-US" w:eastAsia="en-US"/>
          </w:rPr>
          <w:t xml:space="preserve"> but its task is simpler in some respects; its resources are primarily cluster nodes so it doesn’t have to deal with the extreme heterogeneity of consumer devices, and it can assume that nodes are trusted and highly available.</w:t>
        </w:r>
      </w:ins>
    </w:p>
    <w:p w14:paraId="503810E7" w14:textId="77777777" w:rsidR="00212D97" w:rsidRPr="008F779F" w:rsidRDefault="00212D97" w:rsidP="008F779F">
      <w:pPr>
        <w:rPr>
          <w:rFonts w:ascii="Palatino Linotype" w:hAnsi="Palatino Linotype"/>
          <w:noProof/>
          <w:lang w:val="en-US" w:eastAsia="en-US"/>
        </w:rPr>
      </w:pPr>
    </w:p>
    <w:p w14:paraId="5F09D1BF" w14:textId="00E2E338" w:rsidR="00041925" w:rsidRPr="00041925" w:rsidRDefault="00041925" w:rsidP="00041925">
      <w:pPr>
        <w:rPr>
          <w:rFonts w:ascii="Palatino Linotype" w:hAnsi="Palatino Linotype"/>
          <w:b/>
          <w:bCs/>
          <w:sz w:val="24"/>
          <w:szCs w:val="24"/>
          <w:lang w:val="en-US" w:eastAsia="en-US"/>
        </w:rPr>
      </w:pPr>
      <w:proofErr w:type="gramStart"/>
      <w:r w:rsidRPr="00041925">
        <w:rPr>
          <w:rFonts w:ascii="Palatino Linotype" w:hAnsi="Palatino Linotype"/>
          <w:b/>
          <w:bCs/>
          <w:sz w:val="24"/>
          <w:szCs w:val="24"/>
          <w:lang w:val="en-US" w:eastAsia="en-US"/>
        </w:rPr>
        <w:t>8  Conclusion</w:t>
      </w:r>
      <w:proofErr w:type="gramEnd"/>
    </w:p>
    <w:p w14:paraId="4769B7E0" w14:textId="5AADACCC" w:rsidR="004B29F1" w:rsidRPr="00444ADA" w:rsidRDefault="004B29F1" w:rsidP="00131691">
      <w:pPr>
        <w:rPr>
          <w:rFonts w:ascii="Palatino Linotype" w:hAnsi="Palatino Linotype"/>
          <w:lang w:val="en-US" w:eastAsia="en-US"/>
        </w:rPr>
      </w:pPr>
      <w:r w:rsidRPr="00444ADA">
        <w:rPr>
          <w:rFonts w:ascii="Palatino Linotype" w:hAnsi="Palatino Linotype"/>
          <w:lang w:val="en-US" w:eastAsia="en-US"/>
        </w:rPr>
        <w:t xml:space="preserve">Volunteer computing aspires to aggregate the power of the world’s consumer computing resources and divide it among the world’s computational scientists.  In doing so there are many challenges: technical, organizational, political, </w:t>
      </w:r>
      <w:r w:rsidR="00B83590" w:rsidRPr="00444ADA">
        <w:rPr>
          <w:rFonts w:ascii="Palatino Linotype" w:hAnsi="Palatino Linotype"/>
          <w:lang w:val="en-US" w:eastAsia="en-US"/>
        </w:rPr>
        <w:t xml:space="preserve">and </w:t>
      </w:r>
      <w:r w:rsidRPr="00444ADA">
        <w:rPr>
          <w:rFonts w:ascii="Palatino Linotype" w:hAnsi="Palatino Linotype"/>
          <w:lang w:val="en-US" w:eastAsia="en-US"/>
        </w:rPr>
        <w:t xml:space="preserve">marketing.  In this paper we have addressed one of these issues: how to </w:t>
      </w:r>
      <w:r w:rsidR="00DE4FFC" w:rsidRPr="00444ADA">
        <w:rPr>
          <w:rFonts w:ascii="Palatino Linotype" w:hAnsi="Palatino Linotype"/>
          <w:lang w:val="en-US" w:eastAsia="en-US"/>
        </w:rPr>
        <w:t>schedule the assignment of devices to projects in a way that maximizes computing throughput while at the same time respecting volunteer preferences for the types of research they want to support.</w:t>
      </w:r>
    </w:p>
    <w:p w14:paraId="6BC13D27" w14:textId="5B36CA3B" w:rsidR="00285001" w:rsidRPr="008F779F" w:rsidRDefault="00DE4FFC" w:rsidP="008F779F">
      <w:pPr>
        <w:rPr>
          <w:rFonts w:ascii="Palatino Linotype" w:hAnsi="Palatino Linotype"/>
          <w:lang w:val="en-US" w:eastAsia="en-US"/>
        </w:rPr>
      </w:pPr>
      <w:r w:rsidRPr="00444ADA">
        <w:rPr>
          <w:rFonts w:ascii="Palatino Linotype" w:hAnsi="Palatino Linotype"/>
          <w:lang w:val="en-US" w:eastAsia="en-US"/>
        </w:rPr>
        <w:t xml:space="preserve">Our solution to this problem is embodied in a system called Science United.  This system significantly reduces the barriers to entry for prospective new science projects, by eliminating the need to recruit volunteers and by providing an </w:t>
      </w:r>
      <w:r w:rsidRPr="00444ADA">
        <w:rPr>
          <w:rFonts w:ascii="Palatino Linotype" w:hAnsi="Palatino Linotype"/>
          <w:i/>
          <w:iCs/>
          <w:lang w:val="en-US" w:eastAsia="en-US"/>
        </w:rPr>
        <w:t>a priori</w:t>
      </w:r>
      <w:r w:rsidRPr="00444ADA">
        <w:rPr>
          <w:rFonts w:ascii="Palatino Linotype" w:hAnsi="Palatino Linotype"/>
          <w:lang w:val="en-US" w:eastAsia="en-US"/>
        </w:rPr>
        <w:t xml:space="preserve"> guarantee of computing power.  We hope that this leads to</w:t>
      </w:r>
      <w:r w:rsidR="00131691" w:rsidRPr="00444ADA">
        <w:rPr>
          <w:rFonts w:ascii="Palatino Linotype" w:hAnsi="Palatino Linotype"/>
          <w:lang w:eastAsia="en-US"/>
        </w:rPr>
        <w:t xml:space="preserve"> a broader adoption of volunteer computing</w:t>
      </w:r>
      <w:r w:rsidR="00856766" w:rsidRPr="00444ADA">
        <w:rPr>
          <w:rFonts w:ascii="Palatino Linotype" w:hAnsi="Palatino Linotype"/>
          <w:lang w:val="en-US" w:eastAsia="en-US"/>
        </w:rPr>
        <w:t xml:space="preserve"> in the scientific community</w:t>
      </w:r>
      <w:r w:rsidRPr="00444ADA">
        <w:rPr>
          <w:rFonts w:ascii="Palatino Linotype" w:hAnsi="Palatino Linotype"/>
          <w:lang w:val="en-US" w:eastAsia="en-US"/>
        </w:rPr>
        <w:t>, and in turn to an expansion of the volunteer pool.</w:t>
      </w:r>
    </w:p>
    <w:p w14:paraId="5435B819" w14:textId="0A9E08B8" w:rsidR="00131691" w:rsidRPr="00444ADA" w:rsidRDefault="00285001" w:rsidP="00131691">
      <w:pPr>
        <w:pStyle w:val="Heading1"/>
        <w:rPr>
          <w:rFonts w:ascii="Palatino Linotype" w:hAnsi="Palatino Linotype"/>
        </w:rPr>
      </w:pPr>
      <w:r>
        <w:rPr>
          <w:rFonts w:ascii="Palatino Linotype" w:hAnsi="Palatino Linotype"/>
        </w:rPr>
        <w:t>Acknowledgements</w:t>
      </w:r>
    </w:p>
    <w:p w14:paraId="03585B9D" w14:textId="5A35A22C" w:rsidR="00285001" w:rsidRPr="00126355" w:rsidRDefault="00131691" w:rsidP="008F779F">
      <w:pPr>
        <w:rPr>
          <w:rFonts w:ascii="Palatino Linotype" w:hAnsi="Palatino Linotype"/>
          <w:smallCaps/>
          <w:lang w:val="en-US"/>
        </w:rPr>
      </w:pPr>
      <w:r w:rsidRPr="00126355">
        <w:rPr>
          <w:rFonts w:ascii="Palatino Linotype" w:hAnsi="Palatino Linotype"/>
          <w:lang w:val="en-US"/>
        </w:rPr>
        <w:t xml:space="preserve">The </w:t>
      </w:r>
      <w:r w:rsidR="00126355">
        <w:rPr>
          <w:rFonts w:ascii="Palatino Linotype" w:hAnsi="Palatino Linotype"/>
          <w:lang w:val="en-US"/>
        </w:rPr>
        <w:t>main ideas in this paper</w:t>
      </w:r>
      <w:r w:rsidRPr="00126355">
        <w:rPr>
          <w:rFonts w:ascii="Palatino Linotype" w:hAnsi="Palatino Linotype"/>
          <w:lang w:val="en-US"/>
        </w:rPr>
        <w:t xml:space="preserve"> arose from a conversation with </w:t>
      </w:r>
      <w:r w:rsidRPr="00126355">
        <w:rPr>
          <w:rFonts w:ascii="Palatino Linotype" w:hAnsi="Palatino Linotype"/>
        </w:rPr>
        <w:t>Mislav Malenica</w:t>
      </w:r>
      <w:r w:rsidRPr="00126355">
        <w:rPr>
          <w:rFonts w:ascii="Palatino Linotype" w:hAnsi="Palatino Linotype"/>
          <w:lang w:val="en-US"/>
        </w:rPr>
        <w:t>.</w:t>
      </w:r>
      <w:r w:rsidR="00126355" w:rsidRPr="00126355">
        <w:rPr>
          <w:rFonts w:ascii="Palatino Linotype" w:hAnsi="Palatino Linotype"/>
          <w:smallCaps/>
          <w:lang w:val="en-US"/>
        </w:rPr>
        <w:t xml:space="preserve"> </w:t>
      </w:r>
      <w:r w:rsidR="00B64AEB">
        <w:rPr>
          <w:rFonts w:ascii="Palatino Linotype" w:hAnsi="Palatino Linotype"/>
          <w:lang w:val="en-US"/>
        </w:rPr>
        <w:t xml:space="preserve"> </w:t>
      </w:r>
      <w:r w:rsidR="008E38F7" w:rsidRPr="00126355">
        <w:rPr>
          <w:rFonts w:ascii="Palatino Linotype" w:hAnsi="Palatino Linotype"/>
          <w:lang w:val="en-US"/>
        </w:rPr>
        <w:t>This work was supported by the National Science Foundation, award #1664190.</w:t>
      </w:r>
    </w:p>
    <w:p w14:paraId="5EF9AFC9" w14:textId="6F53F7DA" w:rsidR="00131691" w:rsidRPr="00444ADA" w:rsidRDefault="00285001" w:rsidP="00131691">
      <w:pPr>
        <w:pStyle w:val="Heading1"/>
        <w:rPr>
          <w:rFonts w:ascii="Palatino Linotype" w:hAnsi="Palatino Linotype"/>
        </w:rPr>
      </w:pPr>
      <w:r>
        <w:rPr>
          <w:rFonts w:ascii="Palatino Linotype" w:hAnsi="Palatino Linotype"/>
        </w:rPr>
        <w:t>References</w:t>
      </w:r>
    </w:p>
    <w:p w14:paraId="2BD9AD6E" w14:textId="693D6FE2" w:rsidR="00131691" w:rsidRPr="00444ADA" w:rsidRDefault="00131691" w:rsidP="00131691">
      <w:pPr>
        <w:pStyle w:val="references"/>
        <w:numPr>
          <w:ilvl w:val="0"/>
          <w:numId w:val="5"/>
        </w:numPr>
        <w:spacing w:line="240" w:lineRule="auto"/>
        <w:ind w:left="354" w:hanging="354"/>
        <w:jc w:val="left"/>
        <w:rPr>
          <w:rFonts w:ascii="Palatino Linotype" w:hAnsi="Palatino Linotype"/>
        </w:rPr>
      </w:pPr>
      <w:r w:rsidRPr="00444ADA">
        <w:rPr>
          <w:rFonts w:ascii="Palatino Linotype" w:hAnsi="Palatino Linotype"/>
        </w:rPr>
        <w:t>Publications by BOINC projects, https://boinc.berkeley.edu/wiki/Publications_by_BOINC_projects, 2020.</w:t>
      </w:r>
    </w:p>
    <w:p w14:paraId="58DF0EA8" w14:textId="34853895"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D. P. Anderson, "BOINC: A Platform for Volunteer Computing”, Journal of Grid Computing</w:t>
      </w:r>
      <w:r w:rsidR="0006724B" w:rsidRPr="00444ADA">
        <w:rPr>
          <w:rFonts w:ascii="Palatino Linotype" w:hAnsi="Palatino Linotype"/>
        </w:rPr>
        <w:t xml:space="preserve"> 18(1), pp. 99-122. 2020</w:t>
      </w:r>
      <w:r w:rsidRPr="00444ADA">
        <w:rPr>
          <w:rFonts w:ascii="Palatino Linotype" w:hAnsi="Palatino Linotype"/>
        </w:rPr>
        <w:t>.</w:t>
      </w:r>
    </w:p>
    <w:p w14:paraId="75D88BF6" w14:textId="43483E5B" w:rsidR="00F666BE" w:rsidRPr="00444ADA" w:rsidRDefault="00F666BE"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D. P. Anderson and K. Reed.  “Celebrating Diversity in Volunteer Computing”.  HICSS-42 Conference. Waikoloa, Big Island, HI.  2009.</w:t>
      </w:r>
    </w:p>
    <w:p w14:paraId="3C30C061" w14:textId="75C595A7" w:rsidR="00A9194D" w:rsidRPr="00444ADA" w:rsidRDefault="00A9194D"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Science United: https://scienceunited.org</w:t>
      </w:r>
    </w:p>
    <w:p w14:paraId="7D0A6217" w14:textId="77777777" w:rsidR="006B74E8" w:rsidRPr="00444ADA" w:rsidRDefault="006B74E8"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 xml:space="preserve">I. Buch, M. J. Harvey, T. Giorgino, D. P. Anderson and G. De Fabritiis, High-throughput all-atom molecular dynamics simulations using distributed computing, J. Chem. Inf. and Mod. 50, 397 (2010). </w:t>
      </w:r>
    </w:p>
    <w:p w14:paraId="0BB02854" w14:textId="7A1F4F5D" w:rsidR="006B74E8" w:rsidRPr="00444ADA" w:rsidRDefault="006B74E8"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M. Giovannozzi, A. Harutyunyan, N. Høimyr, P. L. Jones, A. Karneyeu, M. A. Marquina, E. McIntosh, B. Segal, P. Skands, F. Grey, D. Lombraña González, L. Rivkin, I. Zacharov . "LHC@Home: A Volunteer computing system for Massive Numerical Simulations of Beam Dynamics and High Energy Physics Events", in proceedings of 3rd International Particle Accelerator Conference 2012, New Orleans, LA, USA, 20 - 25 May 2012, pp. 505</w:t>
      </w:r>
      <w:r w:rsidR="007A50B6" w:rsidRPr="00444ADA">
        <w:rPr>
          <w:rFonts w:ascii="Palatino Linotype" w:hAnsi="Palatino Linotype"/>
        </w:rPr>
        <w:t>.</w:t>
      </w:r>
    </w:p>
    <w:p w14:paraId="004217A1" w14:textId="045EFF04"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 xml:space="preserve">Forsythe, </w:t>
      </w:r>
      <w:r w:rsidR="00F666BE" w:rsidRPr="00444ADA">
        <w:rPr>
          <w:rFonts w:ascii="Palatino Linotype" w:hAnsi="Palatino Linotype"/>
        </w:rPr>
        <w:t>R.</w:t>
      </w:r>
      <w:r w:rsidRPr="00444ADA">
        <w:rPr>
          <w:rFonts w:ascii="Palatino Linotype" w:hAnsi="Palatino Linotype"/>
        </w:rPr>
        <w:t xml:space="preserve">; Nelson, </w:t>
      </w:r>
      <w:r w:rsidR="00F666BE" w:rsidRPr="00444ADA">
        <w:rPr>
          <w:rFonts w:ascii="Palatino Linotype" w:hAnsi="Palatino Linotype"/>
        </w:rPr>
        <w:t>F.</w:t>
      </w:r>
      <w:r w:rsidRPr="00444ADA">
        <w:rPr>
          <w:rFonts w:ascii="Palatino Linotype" w:hAnsi="Palatino Linotype"/>
        </w:rPr>
        <w:t xml:space="preserve">; Neumann, </w:t>
      </w:r>
      <w:r w:rsidR="00F666BE" w:rsidRPr="00444ADA">
        <w:rPr>
          <w:rFonts w:ascii="Palatino Linotype" w:hAnsi="Palatino Linotype"/>
        </w:rPr>
        <w:t>G.</w:t>
      </w:r>
      <w:r w:rsidRPr="00444ADA">
        <w:rPr>
          <w:rFonts w:ascii="Palatino Linotype" w:hAnsi="Palatino Linotype"/>
        </w:rPr>
        <w:t xml:space="preserve"> R.; Wright, </w:t>
      </w:r>
      <w:r w:rsidR="00F666BE" w:rsidRPr="00444ADA">
        <w:rPr>
          <w:rFonts w:ascii="Palatino Linotype" w:hAnsi="Palatino Linotype"/>
        </w:rPr>
        <w:t>J.</w:t>
      </w:r>
      <w:r w:rsidRPr="00444ADA">
        <w:rPr>
          <w:rFonts w:ascii="Palatino Linotype" w:hAnsi="Palatino Linotype"/>
        </w:rPr>
        <w:t>. "Anatomy of an Experimental Political Stock Market". The American Economic Review, 1992, pp 1142-1161</w:t>
      </w:r>
    </w:p>
    <w:p w14:paraId="029131BE" w14:textId="77777777"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O. Nov, O. Arazy and D. Anderson, "Technology-Mediated Citizen Science Participation: A Motivational Model," in Fifth International AAAI Conference on Weblogs and Social Media (ICWSM 2011), Barcelona, 2011.</w:t>
      </w:r>
    </w:p>
    <w:p w14:paraId="172DE69F" w14:textId="77777777"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Gridrepublic: http://gridrepublic.org/</w:t>
      </w:r>
    </w:p>
    <w:p w14:paraId="56F52423" w14:textId="77777777" w:rsidR="00131691" w:rsidRPr="00444ADA" w:rsidRDefault="00131691" w:rsidP="00131691">
      <w:pPr>
        <w:pStyle w:val="references"/>
        <w:numPr>
          <w:ilvl w:val="0"/>
          <w:numId w:val="5"/>
        </w:numPr>
        <w:spacing w:line="240" w:lineRule="auto"/>
        <w:ind w:left="354" w:hanging="354"/>
        <w:rPr>
          <w:rFonts w:ascii="Palatino Linotype" w:hAnsi="Palatino Linotype"/>
          <w:lang w:val="es-ES"/>
        </w:rPr>
      </w:pPr>
      <w:r w:rsidRPr="00444ADA">
        <w:rPr>
          <w:rFonts w:ascii="Palatino Linotype" w:hAnsi="Palatino Linotype"/>
          <w:lang w:val="es-ES"/>
        </w:rPr>
        <w:t>BAM!: http://bam.boincstats.com/</w:t>
      </w:r>
    </w:p>
    <w:p w14:paraId="310C3EC3" w14:textId="7BD5682D" w:rsidR="00131691" w:rsidRPr="00444ADA" w:rsidRDefault="00131691" w:rsidP="00131691">
      <w:pPr>
        <w:pStyle w:val="references"/>
        <w:numPr>
          <w:ilvl w:val="0"/>
          <w:numId w:val="5"/>
        </w:numPr>
        <w:spacing w:line="240" w:lineRule="auto"/>
        <w:ind w:left="354" w:hanging="354"/>
        <w:rPr>
          <w:rFonts w:ascii="Palatino Linotype" w:hAnsi="Palatino Linotype"/>
        </w:rPr>
      </w:pPr>
      <w:r w:rsidRPr="00444ADA">
        <w:rPr>
          <w:rFonts w:ascii="Palatino Linotype" w:hAnsi="Palatino Linotype"/>
        </w:rPr>
        <w:t>D. Kondo, J. Bahman, P. Malecot, F. Cappello and D. Anderson, "Cost-Benefit Analysis of Cloud Computing versus Desktop Grids," in 18th International Heterogeneity in Computing Workshop, Rome, 2009.</w:t>
      </w:r>
    </w:p>
    <w:p w14:paraId="450A7697" w14:textId="1555260C" w:rsidR="00C40074" w:rsidRPr="00444ADA" w:rsidRDefault="00C40074" w:rsidP="00C40074">
      <w:pPr>
        <w:pStyle w:val="references"/>
        <w:numPr>
          <w:ilvl w:val="0"/>
          <w:numId w:val="5"/>
        </w:numPr>
        <w:spacing w:line="240" w:lineRule="auto"/>
        <w:ind w:left="354" w:hanging="354"/>
        <w:jc w:val="left"/>
        <w:rPr>
          <w:rFonts w:ascii="Palatino Linotype" w:hAnsi="Palatino Linotype"/>
        </w:rPr>
      </w:pPr>
      <w:r w:rsidRPr="00444ADA">
        <w:rPr>
          <w:rFonts w:ascii="Palatino Linotype" w:hAnsi="Palatino Linotype"/>
        </w:rPr>
        <w:lastRenderedPageBreak/>
        <w:t xml:space="preserve">Gridcoin, “The Computation Power of a Blockchain Driving Science and Data Analysis”,  </w:t>
      </w:r>
      <w:r w:rsidRPr="004B5A71">
        <w:rPr>
          <w:rFonts w:ascii="Palatino Linotype" w:hAnsi="Palatino Linotype"/>
        </w:rPr>
        <w:t>https://gridcoin.us/assets/img/whitepaper.pdf</w:t>
      </w:r>
      <w:r w:rsidRPr="00444ADA">
        <w:rPr>
          <w:rFonts w:ascii="Palatino Linotype" w:hAnsi="Palatino Linotype"/>
        </w:rPr>
        <w:t>, 2018</w:t>
      </w:r>
    </w:p>
    <w:p w14:paraId="61A48C17" w14:textId="360E43D3" w:rsidR="00212D97" w:rsidRPr="00212D97" w:rsidDel="00212D97" w:rsidRDefault="003159A3">
      <w:pPr>
        <w:pStyle w:val="references"/>
        <w:numPr>
          <w:ilvl w:val="0"/>
          <w:numId w:val="5"/>
        </w:numPr>
        <w:spacing w:line="240" w:lineRule="auto"/>
        <w:ind w:left="354" w:hanging="354"/>
        <w:jc w:val="left"/>
        <w:rPr>
          <w:del w:id="108" w:author="David Anderson" w:date="2021-08-29T16:28:00Z"/>
          <w:rFonts w:ascii="Palatino Linotype" w:hAnsi="Palatino Linotype"/>
        </w:rPr>
      </w:pPr>
      <w:ins w:id="109" w:author="David Anderson" w:date="2021-08-29T19:36:00Z">
        <w:r>
          <w:rPr>
            <w:rFonts w:ascii="Palatino Linotype" w:hAnsi="Palatino Linotype"/>
          </w:rPr>
          <w:t xml:space="preserve">[13] </w:t>
        </w:r>
      </w:ins>
      <w:r w:rsidR="00C40074" w:rsidRPr="00444ADA">
        <w:rPr>
          <w:rFonts w:ascii="Palatino Linotype" w:hAnsi="Palatino Linotype"/>
        </w:rPr>
        <w:t>Morris, G. M., Huey, R., Lindstrom, W., Sanner, M. F., Belew, R. K., Goodsell, D. S. and Olson, A. J. Autodock4 and AutoDockTools4: automated docking with selective receptor flexiblity. J. Computational Chemistry 2009, 16: 2785-91.</w:t>
      </w:r>
    </w:p>
    <w:p w14:paraId="42AE154E" w14:textId="5B9D6D98" w:rsidR="008E38F7" w:rsidRPr="00212D97" w:rsidRDefault="008E38F7">
      <w:pPr>
        <w:pStyle w:val="references"/>
        <w:numPr>
          <w:ilvl w:val="0"/>
          <w:numId w:val="0"/>
        </w:numPr>
        <w:spacing w:line="240" w:lineRule="auto"/>
        <w:jc w:val="left"/>
        <w:rPr>
          <w:ins w:id="110" w:author="David Anderson" w:date="2021-08-29T16:27:00Z"/>
          <w:rFonts w:ascii="Palatino Linotype" w:hAnsi="Palatino Linotype"/>
        </w:rPr>
        <w:pPrChange w:id="111" w:author="David Anderson" w:date="2021-08-29T16:28:00Z">
          <w:pPr>
            <w:pStyle w:val="references"/>
            <w:numPr>
              <w:numId w:val="0"/>
            </w:numPr>
            <w:tabs>
              <w:tab w:val="clear" w:pos="450"/>
            </w:tabs>
            <w:spacing w:line="240" w:lineRule="auto"/>
            <w:ind w:left="360" w:firstLine="0"/>
            <w:jc w:val="left"/>
          </w:pPr>
        </w:pPrChange>
      </w:pPr>
    </w:p>
    <w:p w14:paraId="3CE5D884" w14:textId="60A2D68D" w:rsidR="00212D97" w:rsidRDefault="00212D97" w:rsidP="00212D97">
      <w:pPr>
        <w:pStyle w:val="references"/>
        <w:numPr>
          <w:ilvl w:val="0"/>
          <w:numId w:val="0"/>
        </w:numPr>
        <w:spacing w:line="240" w:lineRule="auto"/>
        <w:ind w:left="360" w:hanging="360"/>
        <w:jc w:val="left"/>
        <w:rPr>
          <w:ins w:id="112" w:author="David Anderson" w:date="2021-08-29T16:28:00Z"/>
          <w:rFonts w:ascii="Palatino Linotype" w:hAnsi="Palatino Linotype"/>
        </w:rPr>
      </w:pPr>
      <w:ins w:id="113" w:author="David Anderson" w:date="2021-08-29T16:28:00Z">
        <w:r>
          <w:rPr>
            <w:rFonts w:ascii="Palatino Linotype" w:hAnsi="Palatino Linotype"/>
          </w:rPr>
          <w:t xml:space="preserve">[14]  </w:t>
        </w:r>
        <w:r w:rsidRPr="00212D97">
          <w:rPr>
            <w:rFonts w:ascii="Palatino Linotype" w:hAnsi="Palatino Linotype"/>
            <w:rPrChange w:id="114" w:author="David Anderson" w:date="2021-08-29T16:28:00Z">
              <w:rPr>
                <w:rFonts w:ascii="Palatino Linotype" w:hAnsi="Palatino Linotype"/>
                <w:lang w:val="de-DE"/>
              </w:rPr>
            </w:rPrChange>
          </w:rPr>
          <w:t xml:space="preserve">Ruth Pordes et al.  </w:t>
        </w:r>
        <w:r w:rsidRPr="006651D5">
          <w:rPr>
            <w:rFonts w:ascii="Palatino Linotype" w:hAnsi="Palatino Linotype"/>
          </w:rPr>
          <w:t>The Open Science Grid. Journal of Physics: Conference Series, Volume 78, SciDAC 2007 24–28 June 2007, Boston, Massachusetts, US</w:t>
        </w:r>
        <w:r>
          <w:rPr>
            <w:rFonts w:ascii="Palatino Linotype" w:hAnsi="Palatino Linotype"/>
          </w:rPr>
          <w:t>A</w:t>
        </w:r>
      </w:ins>
    </w:p>
    <w:p w14:paraId="58B020AF" w14:textId="77777777" w:rsidR="00212D97" w:rsidRDefault="00212D97" w:rsidP="00212D97">
      <w:pPr>
        <w:pStyle w:val="references"/>
        <w:numPr>
          <w:ilvl w:val="0"/>
          <w:numId w:val="0"/>
        </w:numPr>
        <w:spacing w:line="240" w:lineRule="auto"/>
        <w:ind w:left="360" w:hanging="360"/>
        <w:jc w:val="left"/>
        <w:rPr>
          <w:ins w:id="115" w:author="David Anderson" w:date="2021-08-29T16:28:00Z"/>
          <w:rFonts w:ascii="Palatino Linotype" w:hAnsi="Palatino Linotype"/>
        </w:rPr>
      </w:pPr>
      <w:ins w:id="116" w:author="David Anderson" w:date="2021-08-29T16:28:00Z">
        <w:r>
          <w:rPr>
            <w:rFonts w:ascii="Palatino Linotype" w:hAnsi="Palatino Linotype"/>
          </w:rPr>
          <w:t>[15]</w:t>
        </w:r>
        <w:r>
          <w:rPr>
            <w:rFonts w:ascii="Palatino Linotype" w:hAnsi="Palatino Linotype"/>
          </w:rPr>
          <w:tab/>
          <w:t xml:space="preserve">Vijay S. Pande et al.  </w:t>
        </w:r>
        <w:r w:rsidRPr="00BF28CB">
          <w:rPr>
            <w:rFonts w:ascii="Palatino Linotype" w:hAnsi="Palatino Linotype"/>
          </w:rPr>
          <w:t>Atomistic protein folding simulations on the submillisecond time scale using worldwide distributed computing</w:t>
        </w:r>
        <w:r>
          <w:rPr>
            <w:rFonts w:ascii="Palatino Linotype" w:hAnsi="Palatino Linotype"/>
          </w:rPr>
          <w:t xml:space="preserve">.  </w:t>
        </w:r>
        <w:r w:rsidRPr="00BF28CB">
          <w:rPr>
            <w:rFonts w:ascii="Palatino Linotype" w:hAnsi="Palatino Linotype"/>
          </w:rPr>
          <w:t>Biopolymers 68: 91-109, 2003</w:t>
        </w:r>
        <w:r>
          <w:rPr>
            <w:rFonts w:ascii="Palatino Linotype" w:hAnsi="Palatino Linotype"/>
          </w:rPr>
          <w:t>.</w:t>
        </w:r>
      </w:ins>
    </w:p>
    <w:p w14:paraId="77E2C684" w14:textId="77777777" w:rsidR="00212D97" w:rsidRDefault="00212D97" w:rsidP="00212D97">
      <w:pPr>
        <w:pStyle w:val="references"/>
        <w:numPr>
          <w:ilvl w:val="0"/>
          <w:numId w:val="0"/>
        </w:numPr>
        <w:spacing w:line="240" w:lineRule="auto"/>
        <w:ind w:left="360" w:hanging="360"/>
        <w:jc w:val="left"/>
        <w:rPr>
          <w:ins w:id="117" w:author="David Anderson" w:date="2021-08-29T16:28:00Z"/>
          <w:rFonts w:ascii="Palatino Linotype" w:hAnsi="Palatino Linotype"/>
        </w:rPr>
      </w:pPr>
      <w:ins w:id="118" w:author="David Anderson" w:date="2021-08-29T16:28:00Z">
        <w:r>
          <w:rPr>
            <w:rFonts w:ascii="Palatino Linotype" w:hAnsi="Palatino Linotype"/>
          </w:rPr>
          <w:t>[16]</w:t>
        </w:r>
        <w:r>
          <w:rPr>
            <w:rFonts w:ascii="Palatino Linotype" w:hAnsi="Palatino Linotype"/>
          </w:rPr>
          <w:tab/>
        </w:r>
        <w:r w:rsidRPr="004B5A71">
          <w:rPr>
            <w:rFonts w:ascii="Palatino Linotype" w:hAnsi="Palatino Linotype"/>
          </w:rPr>
          <w:t>Francisco Brasileiro</w:t>
        </w:r>
        <w:r>
          <w:rPr>
            <w:rFonts w:ascii="Palatino Linotype" w:hAnsi="Palatino Linotype"/>
          </w:rPr>
          <w:t xml:space="preserve">, </w:t>
        </w:r>
        <w:r w:rsidRPr="004B5A71">
          <w:rPr>
            <w:rFonts w:ascii="Palatino Linotype" w:hAnsi="Palatino Linotype"/>
          </w:rPr>
          <w:t>Eliane Araujo</w:t>
        </w:r>
        <w:r>
          <w:rPr>
            <w:rFonts w:ascii="Palatino Linotype" w:hAnsi="Palatino Linotype"/>
          </w:rPr>
          <w:t>,</w:t>
        </w:r>
        <w:r w:rsidRPr="004B5A71">
          <w:rPr>
            <w:rFonts w:ascii="Palatino Linotype" w:hAnsi="Palatino Linotype"/>
          </w:rPr>
          <w:t xml:space="preserve"> William Voorsluys</w:t>
        </w:r>
        <w:r>
          <w:rPr>
            <w:rFonts w:ascii="Palatino Linotype" w:hAnsi="Palatino Linotype"/>
          </w:rPr>
          <w:t>,</w:t>
        </w:r>
        <w:r w:rsidRPr="004B5A71">
          <w:rPr>
            <w:rFonts w:ascii="Palatino Linotype" w:hAnsi="Palatino Linotype"/>
          </w:rPr>
          <w:t xml:space="preserve"> Milena Oliveira</w:t>
        </w:r>
        <w:r>
          <w:rPr>
            <w:rFonts w:ascii="Palatino Linotype" w:hAnsi="Palatino Linotype"/>
          </w:rPr>
          <w:t xml:space="preserve">, and </w:t>
        </w:r>
        <w:r w:rsidRPr="004B5A71">
          <w:rPr>
            <w:rFonts w:ascii="Palatino Linotype" w:hAnsi="Palatino Linotype"/>
          </w:rPr>
          <w:t>Flavio Figueired</w:t>
        </w:r>
        <w:r>
          <w:rPr>
            <w:rFonts w:ascii="Palatino Linotype" w:hAnsi="Palatino Linotype"/>
          </w:rPr>
          <w:t xml:space="preserve">o.  </w:t>
        </w:r>
        <w:r w:rsidRPr="004B5A71">
          <w:rPr>
            <w:rFonts w:ascii="Palatino Linotype" w:hAnsi="Palatino Linotype"/>
          </w:rPr>
          <w:t>Bridging the High Performance Computing Gap: the OurGrid Experience</w:t>
        </w:r>
        <w:r>
          <w:rPr>
            <w:rFonts w:ascii="Palatino Linotype" w:hAnsi="Palatino Linotype"/>
          </w:rPr>
          <w:t xml:space="preserve">.  </w:t>
        </w:r>
        <w:r w:rsidRPr="004B5A71">
          <w:rPr>
            <w:rFonts w:ascii="Palatino Linotype" w:hAnsi="Palatino Linotype"/>
          </w:rPr>
          <w:t>Seventh IEEE International Symposium on Cluster Computing and the Gri</w:t>
        </w:r>
        <w:r>
          <w:rPr>
            <w:rFonts w:ascii="Palatino Linotype" w:hAnsi="Palatino Linotype"/>
          </w:rPr>
          <w:t xml:space="preserve">d, </w:t>
        </w:r>
        <w:r w:rsidRPr="004B5A71">
          <w:rPr>
            <w:rFonts w:ascii="Palatino Linotype" w:hAnsi="Palatino Linotype"/>
          </w:rPr>
          <w:t>Rio de Janeiro, Brazil</w:t>
        </w:r>
        <w:r>
          <w:rPr>
            <w:rFonts w:ascii="Palatino Linotype" w:hAnsi="Palatino Linotype"/>
          </w:rPr>
          <w:t>, May 2007.</w:t>
        </w:r>
      </w:ins>
    </w:p>
    <w:p w14:paraId="51E6BA33" w14:textId="77777777" w:rsidR="00212D97" w:rsidRDefault="00212D97" w:rsidP="00212D97">
      <w:pPr>
        <w:pStyle w:val="references"/>
        <w:numPr>
          <w:ilvl w:val="0"/>
          <w:numId w:val="0"/>
        </w:numPr>
        <w:spacing w:line="240" w:lineRule="auto"/>
        <w:ind w:left="360" w:hanging="360"/>
        <w:jc w:val="left"/>
        <w:rPr>
          <w:ins w:id="119" w:author="David Anderson" w:date="2021-08-29T16:28:00Z"/>
          <w:rFonts w:ascii="Palatino Linotype" w:hAnsi="Palatino Linotype"/>
        </w:rPr>
      </w:pPr>
      <w:ins w:id="120" w:author="David Anderson" w:date="2021-08-29T16:28:00Z">
        <w:r>
          <w:rPr>
            <w:rFonts w:ascii="Palatino Linotype" w:hAnsi="Palatino Linotype"/>
          </w:rPr>
          <w:t>[17]</w:t>
        </w:r>
        <w:r>
          <w:rPr>
            <w:rFonts w:ascii="Palatino Linotype" w:hAnsi="Palatino Linotype"/>
          </w:rPr>
          <w:tab/>
        </w:r>
        <w:r w:rsidRPr="00F36DF1">
          <w:rPr>
            <w:rFonts w:ascii="Palatino Linotype" w:hAnsi="Palatino Linotype"/>
          </w:rPr>
          <w:t>Douglas Thain, Todd Tannenbaum, and Miron Livny, "Distributed Computing in Practice: The Condor Experience" Concurrency and Computation: Practice and Experience, Vol. 17, No. 2-4, pages 323-356, February-April, 2005.</w:t>
        </w:r>
      </w:ins>
    </w:p>
    <w:p w14:paraId="1B82274C" w14:textId="77777777" w:rsidR="00212D97" w:rsidRDefault="00212D97" w:rsidP="00212D97">
      <w:pPr>
        <w:pStyle w:val="references"/>
        <w:numPr>
          <w:ilvl w:val="0"/>
          <w:numId w:val="0"/>
        </w:numPr>
        <w:spacing w:line="240" w:lineRule="auto"/>
        <w:ind w:left="360" w:hanging="360"/>
        <w:jc w:val="left"/>
        <w:rPr>
          <w:ins w:id="121" w:author="David Anderson" w:date="2021-08-29T16:28:00Z"/>
          <w:rFonts w:ascii="Palatino Linotype" w:hAnsi="Palatino Linotype"/>
        </w:rPr>
      </w:pPr>
      <w:ins w:id="122" w:author="David Anderson" w:date="2021-08-29T16:28:00Z">
        <w:r>
          <w:rPr>
            <w:rFonts w:ascii="Palatino Linotype" w:hAnsi="Palatino Linotype"/>
          </w:rPr>
          <w:t>[18]</w:t>
        </w:r>
        <w:r>
          <w:rPr>
            <w:rFonts w:ascii="Palatino Linotype" w:hAnsi="Palatino Linotype"/>
          </w:rPr>
          <w:tab/>
          <w:t xml:space="preserve">Ian Foster, Carl Kesselman, and Steven Tuecke.  </w:t>
        </w:r>
        <w:r w:rsidRPr="00AB282A">
          <w:rPr>
            <w:rFonts w:ascii="Palatino Linotype" w:hAnsi="Palatino Linotype"/>
          </w:rPr>
          <w:t>The Anatomy of the Grid: Enabling Scalable Virtual Organizations</w:t>
        </w:r>
        <w:r>
          <w:rPr>
            <w:rFonts w:ascii="Palatino Linotype" w:hAnsi="Palatino Linotype"/>
          </w:rPr>
          <w:t xml:space="preserve">. </w:t>
        </w:r>
        <w:r w:rsidRPr="00AB282A">
          <w:rPr>
            <w:rFonts w:ascii="Palatino Linotype" w:hAnsi="Palatino Linotype"/>
          </w:rPr>
          <w:t>International Journal of High Performance Computing Applications 2150(3)</w:t>
        </w:r>
        <w:r>
          <w:rPr>
            <w:rFonts w:ascii="Palatino Linotype" w:hAnsi="Palatino Linotype"/>
          </w:rPr>
          <w:t>, Auguest 2001.</w:t>
        </w:r>
      </w:ins>
    </w:p>
    <w:p w14:paraId="6B2A503F" w14:textId="77777777" w:rsidR="00212D97" w:rsidRPr="006651D5" w:rsidRDefault="00212D97" w:rsidP="00212D97">
      <w:pPr>
        <w:pStyle w:val="references"/>
        <w:numPr>
          <w:ilvl w:val="0"/>
          <w:numId w:val="0"/>
        </w:numPr>
        <w:spacing w:line="240" w:lineRule="auto"/>
        <w:ind w:left="360" w:hanging="360"/>
        <w:jc w:val="left"/>
        <w:rPr>
          <w:ins w:id="123" w:author="David Anderson" w:date="2021-08-29T16:28:00Z"/>
          <w:rFonts w:ascii="Palatino Linotype" w:hAnsi="Palatino Linotype"/>
        </w:rPr>
      </w:pPr>
      <w:ins w:id="124" w:author="David Anderson" w:date="2021-08-29T16:28:00Z">
        <w:r>
          <w:rPr>
            <w:rFonts w:ascii="Palatino Linotype" w:hAnsi="Palatino Linotype"/>
          </w:rPr>
          <w:t>[19]</w:t>
        </w:r>
        <w:r>
          <w:rPr>
            <w:rFonts w:ascii="Palatino Linotype" w:hAnsi="Palatino Linotype"/>
          </w:rPr>
          <w:tab/>
        </w:r>
        <w:r w:rsidRPr="008E38F7">
          <w:rPr>
            <w:rFonts w:ascii="Palatino Linotype" w:hAnsi="Palatino Linotype"/>
          </w:rPr>
          <w:t>John Towns, Timothy Cockerill, Maytal Dahan, Ian Foster, Kelly Gaither, Andrew Grimshaw, Victor Hazlewood, Scott Lathrop, Dave Lifka, Gregory D. Peterson, Ralph Roskies, J. Ray Scott, Nancy Wilkins-Diehr, "XSEDE: Accelerating Scientific Discovery", Computing in Science &amp; Engineering, vol.16, no. 5, pp. 62-74, Sept.-Oct. 2014</w:t>
        </w:r>
        <w:r>
          <w:rPr>
            <w:rFonts w:ascii="Palatino Linotype" w:hAnsi="Palatino Linotype"/>
          </w:rPr>
          <w:t>.</w:t>
        </w:r>
      </w:ins>
    </w:p>
    <w:p w14:paraId="41824034" w14:textId="77777777" w:rsidR="00212D97" w:rsidRPr="006651D5" w:rsidRDefault="00212D97" w:rsidP="00BF28CB">
      <w:pPr>
        <w:pStyle w:val="references"/>
        <w:numPr>
          <w:ilvl w:val="0"/>
          <w:numId w:val="0"/>
        </w:numPr>
        <w:spacing w:line="240" w:lineRule="auto"/>
        <w:ind w:left="360" w:hanging="360"/>
        <w:jc w:val="left"/>
        <w:rPr>
          <w:rFonts w:ascii="Palatino Linotype" w:hAnsi="Palatino Linotype"/>
        </w:rPr>
      </w:pPr>
    </w:p>
    <w:sectPr w:rsidR="00212D97" w:rsidRPr="006651D5" w:rsidSect="008C112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839"/>
    <w:multiLevelType w:val="hybridMultilevel"/>
    <w:tmpl w:val="3AA8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563E"/>
    <w:multiLevelType w:val="hybridMultilevel"/>
    <w:tmpl w:val="9392C1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1B57061B"/>
    <w:multiLevelType w:val="hybridMultilevel"/>
    <w:tmpl w:val="E960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85DF3"/>
    <w:multiLevelType w:val="hybridMultilevel"/>
    <w:tmpl w:val="279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21A9F"/>
    <w:multiLevelType w:val="hybridMultilevel"/>
    <w:tmpl w:val="D1AC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D52AF"/>
    <w:multiLevelType w:val="hybridMultilevel"/>
    <w:tmpl w:val="8D241F2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4E1C4BCE"/>
    <w:multiLevelType w:val="hybridMultilevel"/>
    <w:tmpl w:val="BE90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450"/>
        </w:tabs>
        <w:ind w:left="450" w:hanging="360"/>
      </w:pPr>
      <w:rPr>
        <w:rFonts w:ascii="Times New Roman" w:hAnsi="Times New Roman" w:cs="Times New Roman" w:hint="default"/>
        <w:b w:val="0"/>
        <w:bCs w:val="0"/>
        <w:i w:val="0"/>
        <w:iCs w:val="0"/>
        <w:sz w:val="16"/>
        <w:szCs w:val="16"/>
      </w:rPr>
    </w:lvl>
  </w:abstractNum>
  <w:num w:numId="1">
    <w:abstractNumId w:val="7"/>
    <w:lvlOverride w:ilvl="0">
      <w:startOverride w:val="1"/>
    </w:lvlOverride>
  </w:num>
  <w:num w:numId="2">
    <w:abstractNumId w:val="3"/>
  </w:num>
  <w:num w:numId="3">
    <w:abstractNumId w:val="1"/>
  </w:num>
  <w:num w:numId="4">
    <w:abstractNumId w:val="2"/>
  </w:num>
  <w:num w:numId="5">
    <w:abstractNumId w:val="7"/>
  </w:num>
  <w:num w:numId="6">
    <w:abstractNumId w:val="5"/>
  </w:num>
  <w:num w:numId="7">
    <w:abstractNumId w:val="6"/>
  </w:num>
  <w:num w:numId="8">
    <w:abstractNumId w:val="0"/>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Anderson">
    <w15:presenceInfo w15:providerId="None" w15:userId="David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1691"/>
    <w:rsid w:val="000042C1"/>
    <w:rsid w:val="000211CA"/>
    <w:rsid w:val="00041925"/>
    <w:rsid w:val="00050EA7"/>
    <w:rsid w:val="0006724B"/>
    <w:rsid w:val="00073643"/>
    <w:rsid w:val="00074D5F"/>
    <w:rsid w:val="000759D7"/>
    <w:rsid w:val="00096881"/>
    <w:rsid w:val="000A3F5B"/>
    <w:rsid w:val="000A5850"/>
    <w:rsid w:val="000B411A"/>
    <w:rsid w:val="000D31D5"/>
    <w:rsid w:val="00113443"/>
    <w:rsid w:val="00126355"/>
    <w:rsid w:val="00131691"/>
    <w:rsid w:val="00133DDD"/>
    <w:rsid w:val="00137808"/>
    <w:rsid w:val="00145C39"/>
    <w:rsid w:val="00151DDA"/>
    <w:rsid w:val="0015420C"/>
    <w:rsid w:val="00187E8E"/>
    <w:rsid w:val="00194940"/>
    <w:rsid w:val="001B1BCE"/>
    <w:rsid w:val="001C1320"/>
    <w:rsid w:val="00212D97"/>
    <w:rsid w:val="002214C9"/>
    <w:rsid w:val="00222222"/>
    <w:rsid w:val="002223E7"/>
    <w:rsid w:val="002544C6"/>
    <w:rsid w:val="0028337D"/>
    <w:rsid w:val="00285001"/>
    <w:rsid w:val="00294EF9"/>
    <w:rsid w:val="002964D7"/>
    <w:rsid w:val="002A36AE"/>
    <w:rsid w:val="002C6B3B"/>
    <w:rsid w:val="002F00E1"/>
    <w:rsid w:val="0030577E"/>
    <w:rsid w:val="00306577"/>
    <w:rsid w:val="003159A3"/>
    <w:rsid w:val="003240E0"/>
    <w:rsid w:val="003243CE"/>
    <w:rsid w:val="00375EA2"/>
    <w:rsid w:val="003A58F0"/>
    <w:rsid w:val="003B20CC"/>
    <w:rsid w:val="003B4446"/>
    <w:rsid w:val="003D6EBD"/>
    <w:rsid w:val="00402408"/>
    <w:rsid w:val="00444ADA"/>
    <w:rsid w:val="0046578B"/>
    <w:rsid w:val="00491C03"/>
    <w:rsid w:val="00496698"/>
    <w:rsid w:val="004B28A2"/>
    <w:rsid w:val="004B29F1"/>
    <w:rsid w:val="004B5A60"/>
    <w:rsid w:val="004B5A71"/>
    <w:rsid w:val="004B6298"/>
    <w:rsid w:val="004D08FC"/>
    <w:rsid w:val="004E5174"/>
    <w:rsid w:val="004E612B"/>
    <w:rsid w:val="00544337"/>
    <w:rsid w:val="00545DA2"/>
    <w:rsid w:val="00551CE8"/>
    <w:rsid w:val="00574AA7"/>
    <w:rsid w:val="005914BB"/>
    <w:rsid w:val="005A3AEE"/>
    <w:rsid w:val="005F020F"/>
    <w:rsid w:val="005F7B7E"/>
    <w:rsid w:val="00606BA8"/>
    <w:rsid w:val="00611389"/>
    <w:rsid w:val="006160F7"/>
    <w:rsid w:val="006244B8"/>
    <w:rsid w:val="006425A2"/>
    <w:rsid w:val="00644894"/>
    <w:rsid w:val="0064576C"/>
    <w:rsid w:val="006651D5"/>
    <w:rsid w:val="00676C27"/>
    <w:rsid w:val="006813E7"/>
    <w:rsid w:val="006B74E8"/>
    <w:rsid w:val="006C6E39"/>
    <w:rsid w:val="006D55E3"/>
    <w:rsid w:val="006D74CA"/>
    <w:rsid w:val="006E2FD7"/>
    <w:rsid w:val="006F0A1B"/>
    <w:rsid w:val="00702645"/>
    <w:rsid w:val="00773D20"/>
    <w:rsid w:val="0077446D"/>
    <w:rsid w:val="007A50B6"/>
    <w:rsid w:val="007A6C21"/>
    <w:rsid w:val="007A7EAC"/>
    <w:rsid w:val="007B22EE"/>
    <w:rsid w:val="007B375B"/>
    <w:rsid w:val="007F54EF"/>
    <w:rsid w:val="008013D0"/>
    <w:rsid w:val="00822BC9"/>
    <w:rsid w:val="008330F4"/>
    <w:rsid w:val="00851261"/>
    <w:rsid w:val="00856766"/>
    <w:rsid w:val="00866368"/>
    <w:rsid w:val="008900BF"/>
    <w:rsid w:val="00891955"/>
    <w:rsid w:val="00897AD8"/>
    <w:rsid w:val="008C1123"/>
    <w:rsid w:val="008E2A7A"/>
    <w:rsid w:val="008E38F7"/>
    <w:rsid w:val="008E5120"/>
    <w:rsid w:val="008F463F"/>
    <w:rsid w:val="008F779F"/>
    <w:rsid w:val="00963992"/>
    <w:rsid w:val="00974A00"/>
    <w:rsid w:val="00991EA7"/>
    <w:rsid w:val="0099368D"/>
    <w:rsid w:val="00994BCD"/>
    <w:rsid w:val="009D7C4C"/>
    <w:rsid w:val="00A029EE"/>
    <w:rsid w:val="00A16E23"/>
    <w:rsid w:val="00A20021"/>
    <w:rsid w:val="00A30E0E"/>
    <w:rsid w:val="00A34C43"/>
    <w:rsid w:val="00A34E55"/>
    <w:rsid w:val="00A44E0A"/>
    <w:rsid w:val="00A9194D"/>
    <w:rsid w:val="00AB282A"/>
    <w:rsid w:val="00AB78BB"/>
    <w:rsid w:val="00B10C45"/>
    <w:rsid w:val="00B1410B"/>
    <w:rsid w:val="00B41999"/>
    <w:rsid w:val="00B64AEB"/>
    <w:rsid w:val="00B65EE3"/>
    <w:rsid w:val="00B66EAE"/>
    <w:rsid w:val="00B83590"/>
    <w:rsid w:val="00BB5E18"/>
    <w:rsid w:val="00BB7658"/>
    <w:rsid w:val="00BD6508"/>
    <w:rsid w:val="00BE6E10"/>
    <w:rsid w:val="00BF28CB"/>
    <w:rsid w:val="00C151CD"/>
    <w:rsid w:val="00C21FC5"/>
    <w:rsid w:val="00C40074"/>
    <w:rsid w:val="00C53CD8"/>
    <w:rsid w:val="00C75237"/>
    <w:rsid w:val="00C92A6D"/>
    <w:rsid w:val="00C96E0C"/>
    <w:rsid w:val="00CC0B3B"/>
    <w:rsid w:val="00CF0010"/>
    <w:rsid w:val="00D02A7A"/>
    <w:rsid w:val="00D37106"/>
    <w:rsid w:val="00D90F44"/>
    <w:rsid w:val="00D928A5"/>
    <w:rsid w:val="00DA7F2F"/>
    <w:rsid w:val="00DB20EB"/>
    <w:rsid w:val="00DD3D6B"/>
    <w:rsid w:val="00DE4FFC"/>
    <w:rsid w:val="00DF6D20"/>
    <w:rsid w:val="00E108BC"/>
    <w:rsid w:val="00E11F36"/>
    <w:rsid w:val="00E37C89"/>
    <w:rsid w:val="00E41ECF"/>
    <w:rsid w:val="00E54CA8"/>
    <w:rsid w:val="00E62087"/>
    <w:rsid w:val="00E6312C"/>
    <w:rsid w:val="00E819BB"/>
    <w:rsid w:val="00E8202C"/>
    <w:rsid w:val="00ED1189"/>
    <w:rsid w:val="00ED2788"/>
    <w:rsid w:val="00ED5129"/>
    <w:rsid w:val="00F127C4"/>
    <w:rsid w:val="00F21E29"/>
    <w:rsid w:val="00F36DF1"/>
    <w:rsid w:val="00F36EA5"/>
    <w:rsid w:val="00F42DE8"/>
    <w:rsid w:val="00F44EEA"/>
    <w:rsid w:val="00F666BE"/>
    <w:rsid w:val="00F8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5381"/>
  <w15:docId w15:val="{FB8F0866-9489-463D-923F-15E13E08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691"/>
    <w:pPr>
      <w:spacing w:after="200" w:line="240" w:lineRule="auto"/>
      <w:jc w:val="both"/>
    </w:pPr>
    <w:rPr>
      <w:rFonts w:ascii="Times New Roman" w:eastAsia="SimSun" w:hAnsi="Times New Roman" w:cs="Times New Roman"/>
      <w:spacing w:val="-1"/>
      <w:sz w:val="20"/>
      <w:szCs w:val="20"/>
      <w:lang w:val="x-none" w:eastAsia="x-none"/>
    </w:rPr>
  </w:style>
  <w:style w:type="paragraph" w:styleId="Heading1">
    <w:name w:val="heading 1"/>
    <w:basedOn w:val="Normal"/>
    <w:next w:val="Normal"/>
    <w:link w:val="Heading1Char"/>
    <w:uiPriority w:val="9"/>
    <w:qFormat/>
    <w:rsid w:val="00131691"/>
    <w:pPr>
      <w:outlineLvl w:val="0"/>
    </w:pPr>
    <w:rPr>
      <w:b/>
      <w:bCs/>
      <w:sz w:val="24"/>
      <w:szCs w:val="24"/>
      <w:lang w:val="en-US"/>
    </w:rPr>
  </w:style>
  <w:style w:type="paragraph" w:styleId="Heading2">
    <w:name w:val="heading 2"/>
    <w:basedOn w:val="Normal"/>
    <w:next w:val="Normal"/>
    <w:link w:val="Heading2Char"/>
    <w:unhideWhenUsed/>
    <w:qFormat/>
    <w:rsid w:val="00131691"/>
    <w:pPr>
      <w:outlineLvl w:val="1"/>
    </w:pPr>
    <w:rPr>
      <w:b/>
      <w:bCs/>
      <w:sz w:val="22"/>
      <w:szCs w:val="22"/>
      <w:lang w:val="en-US" w:eastAsia="en-US"/>
    </w:rPr>
  </w:style>
  <w:style w:type="paragraph" w:styleId="Heading5">
    <w:name w:val="heading 5"/>
    <w:basedOn w:val="Normal"/>
    <w:next w:val="Normal"/>
    <w:link w:val="Heading5Char"/>
    <w:unhideWhenUsed/>
    <w:qFormat/>
    <w:rsid w:val="00131691"/>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1"/>
    <w:rPr>
      <w:rFonts w:ascii="Times New Roman" w:eastAsia="SimSun" w:hAnsi="Times New Roman" w:cs="Times New Roman"/>
      <w:b/>
      <w:bCs/>
      <w:spacing w:val="-1"/>
      <w:sz w:val="24"/>
      <w:szCs w:val="24"/>
      <w:lang w:eastAsia="x-none"/>
    </w:rPr>
  </w:style>
  <w:style w:type="character" w:customStyle="1" w:styleId="Heading2Char">
    <w:name w:val="Heading 2 Char"/>
    <w:basedOn w:val="DefaultParagraphFont"/>
    <w:link w:val="Heading2"/>
    <w:rsid w:val="00131691"/>
    <w:rPr>
      <w:rFonts w:ascii="Times New Roman" w:eastAsia="SimSun" w:hAnsi="Times New Roman" w:cs="Times New Roman"/>
      <w:b/>
      <w:bCs/>
      <w:spacing w:val="-1"/>
    </w:rPr>
  </w:style>
  <w:style w:type="character" w:customStyle="1" w:styleId="Heading5Char">
    <w:name w:val="Heading 5 Char"/>
    <w:basedOn w:val="DefaultParagraphFont"/>
    <w:link w:val="Heading5"/>
    <w:rsid w:val="00131691"/>
    <w:rPr>
      <w:rFonts w:ascii="Times New Roman" w:eastAsia="Times New Roman" w:hAnsi="Times New Roman" w:cs="Times New Roman"/>
      <w:smallCaps/>
      <w:noProof/>
      <w:spacing w:val="-1"/>
      <w:sz w:val="20"/>
      <w:szCs w:val="20"/>
      <w:lang w:val="x-none" w:eastAsia="x-none"/>
    </w:rPr>
  </w:style>
  <w:style w:type="paragraph" w:customStyle="1" w:styleId="Abstract">
    <w:name w:val="Abstract"/>
    <w:rsid w:val="00131691"/>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131691"/>
    <w:pPr>
      <w:spacing w:before="360" w:after="40" w:line="240" w:lineRule="auto"/>
      <w:jc w:val="center"/>
    </w:pPr>
    <w:rPr>
      <w:rFonts w:ascii="Times New Roman" w:eastAsia="SimSun" w:hAnsi="Times New Roman" w:cs="Times New Roman"/>
      <w:noProof/>
    </w:rPr>
  </w:style>
  <w:style w:type="paragraph" w:customStyle="1" w:styleId="references">
    <w:name w:val="references"/>
    <w:rsid w:val="00131691"/>
    <w:pPr>
      <w:numPr>
        <w:numId w:val="1"/>
      </w:numPr>
      <w:spacing w:after="50" w:line="180" w:lineRule="exact"/>
      <w:jc w:val="both"/>
    </w:pPr>
    <w:rPr>
      <w:rFonts w:ascii="Times New Roman" w:eastAsia="MS Mincho" w:hAnsi="Times New Roman" w:cs="Times New Roman"/>
      <w:noProof/>
      <w:sz w:val="16"/>
      <w:szCs w:val="16"/>
    </w:rPr>
  </w:style>
  <w:style w:type="paragraph" w:customStyle="1" w:styleId="Keywords">
    <w:name w:val="Keywords"/>
    <w:basedOn w:val="Abstract"/>
    <w:qFormat/>
    <w:rsid w:val="00131691"/>
    <w:pPr>
      <w:spacing w:after="120"/>
      <w:ind w:firstLine="274"/>
    </w:pPr>
    <w:rPr>
      <w:i/>
    </w:rPr>
  </w:style>
  <w:style w:type="paragraph" w:styleId="ListParagraph">
    <w:name w:val="List Paragraph"/>
    <w:basedOn w:val="Normal"/>
    <w:uiPriority w:val="34"/>
    <w:qFormat/>
    <w:rsid w:val="00131691"/>
    <w:pPr>
      <w:ind w:left="720"/>
      <w:contextualSpacing/>
    </w:pPr>
  </w:style>
  <w:style w:type="character" w:styleId="Hyperlink">
    <w:name w:val="Hyperlink"/>
    <w:basedOn w:val="DefaultParagraphFont"/>
    <w:uiPriority w:val="99"/>
    <w:unhideWhenUsed/>
    <w:rsid w:val="00131691"/>
    <w:rPr>
      <w:color w:val="0563C1" w:themeColor="hyperlink"/>
      <w:u w:val="single"/>
    </w:rPr>
  </w:style>
  <w:style w:type="character" w:styleId="UnresolvedMention">
    <w:name w:val="Unresolved Mention"/>
    <w:basedOn w:val="DefaultParagraphFont"/>
    <w:uiPriority w:val="99"/>
    <w:semiHidden/>
    <w:unhideWhenUsed/>
    <w:rsid w:val="00131691"/>
    <w:rPr>
      <w:color w:val="605E5C"/>
      <w:shd w:val="clear" w:color="auto" w:fill="E1DFDD"/>
    </w:rPr>
  </w:style>
  <w:style w:type="paragraph" w:styleId="Bibliography">
    <w:name w:val="Bibliography"/>
    <w:basedOn w:val="Normal"/>
    <w:next w:val="Normal"/>
    <w:uiPriority w:val="37"/>
    <w:unhideWhenUsed/>
    <w:rsid w:val="0028337D"/>
  </w:style>
  <w:style w:type="paragraph" w:styleId="BalloonText">
    <w:name w:val="Balloon Text"/>
    <w:basedOn w:val="Normal"/>
    <w:link w:val="BalloonTextChar"/>
    <w:uiPriority w:val="99"/>
    <w:semiHidden/>
    <w:unhideWhenUsed/>
    <w:rsid w:val="00606B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BA8"/>
    <w:rPr>
      <w:rFonts w:ascii="Segoe UI" w:eastAsia="SimSun" w:hAnsi="Segoe UI" w:cs="Segoe UI"/>
      <w:spacing w:val="-1"/>
      <w:sz w:val="18"/>
      <w:szCs w:val="18"/>
      <w:lang w:val="x-none" w:eastAsia="x-none"/>
    </w:rPr>
  </w:style>
  <w:style w:type="table" w:styleId="TableGrid">
    <w:name w:val="Table Grid"/>
    <w:basedOn w:val="TableNormal"/>
    <w:uiPriority w:val="39"/>
    <w:rsid w:val="004D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D08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512">
      <w:bodyDiv w:val="1"/>
      <w:marLeft w:val="0"/>
      <w:marRight w:val="0"/>
      <w:marTop w:val="0"/>
      <w:marBottom w:val="0"/>
      <w:divBdr>
        <w:top w:val="none" w:sz="0" w:space="0" w:color="auto"/>
        <w:left w:val="none" w:sz="0" w:space="0" w:color="auto"/>
        <w:bottom w:val="none" w:sz="0" w:space="0" w:color="auto"/>
        <w:right w:val="none" w:sz="0" w:space="0" w:color="auto"/>
      </w:divBdr>
    </w:div>
    <w:div w:id="67728739">
      <w:bodyDiv w:val="1"/>
      <w:marLeft w:val="0"/>
      <w:marRight w:val="0"/>
      <w:marTop w:val="0"/>
      <w:marBottom w:val="0"/>
      <w:divBdr>
        <w:top w:val="none" w:sz="0" w:space="0" w:color="auto"/>
        <w:left w:val="none" w:sz="0" w:space="0" w:color="auto"/>
        <w:bottom w:val="none" w:sz="0" w:space="0" w:color="auto"/>
        <w:right w:val="none" w:sz="0" w:space="0" w:color="auto"/>
      </w:divBdr>
    </w:div>
    <w:div w:id="84346605">
      <w:bodyDiv w:val="1"/>
      <w:marLeft w:val="0"/>
      <w:marRight w:val="0"/>
      <w:marTop w:val="0"/>
      <w:marBottom w:val="0"/>
      <w:divBdr>
        <w:top w:val="none" w:sz="0" w:space="0" w:color="auto"/>
        <w:left w:val="none" w:sz="0" w:space="0" w:color="auto"/>
        <w:bottom w:val="none" w:sz="0" w:space="0" w:color="auto"/>
        <w:right w:val="none" w:sz="0" w:space="0" w:color="auto"/>
      </w:divBdr>
    </w:div>
    <w:div w:id="150560129">
      <w:bodyDiv w:val="1"/>
      <w:marLeft w:val="0"/>
      <w:marRight w:val="0"/>
      <w:marTop w:val="0"/>
      <w:marBottom w:val="0"/>
      <w:divBdr>
        <w:top w:val="none" w:sz="0" w:space="0" w:color="auto"/>
        <w:left w:val="none" w:sz="0" w:space="0" w:color="auto"/>
        <w:bottom w:val="none" w:sz="0" w:space="0" w:color="auto"/>
        <w:right w:val="none" w:sz="0" w:space="0" w:color="auto"/>
      </w:divBdr>
    </w:div>
    <w:div w:id="652952165">
      <w:bodyDiv w:val="1"/>
      <w:marLeft w:val="0"/>
      <w:marRight w:val="0"/>
      <w:marTop w:val="0"/>
      <w:marBottom w:val="0"/>
      <w:divBdr>
        <w:top w:val="none" w:sz="0" w:space="0" w:color="auto"/>
        <w:left w:val="none" w:sz="0" w:space="0" w:color="auto"/>
        <w:bottom w:val="none" w:sz="0" w:space="0" w:color="auto"/>
        <w:right w:val="none" w:sz="0" w:space="0" w:color="auto"/>
      </w:divBdr>
    </w:div>
    <w:div w:id="690297327">
      <w:bodyDiv w:val="1"/>
      <w:marLeft w:val="0"/>
      <w:marRight w:val="0"/>
      <w:marTop w:val="0"/>
      <w:marBottom w:val="0"/>
      <w:divBdr>
        <w:top w:val="none" w:sz="0" w:space="0" w:color="auto"/>
        <w:left w:val="none" w:sz="0" w:space="0" w:color="auto"/>
        <w:bottom w:val="none" w:sz="0" w:space="0" w:color="auto"/>
        <w:right w:val="none" w:sz="0" w:space="0" w:color="auto"/>
      </w:divBdr>
    </w:div>
    <w:div w:id="787897699">
      <w:bodyDiv w:val="1"/>
      <w:marLeft w:val="0"/>
      <w:marRight w:val="0"/>
      <w:marTop w:val="0"/>
      <w:marBottom w:val="0"/>
      <w:divBdr>
        <w:top w:val="none" w:sz="0" w:space="0" w:color="auto"/>
        <w:left w:val="none" w:sz="0" w:space="0" w:color="auto"/>
        <w:bottom w:val="none" w:sz="0" w:space="0" w:color="auto"/>
        <w:right w:val="none" w:sz="0" w:space="0" w:color="auto"/>
      </w:divBdr>
    </w:div>
    <w:div w:id="817306179">
      <w:bodyDiv w:val="1"/>
      <w:marLeft w:val="0"/>
      <w:marRight w:val="0"/>
      <w:marTop w:val="0"/>
      <w:marBottom w:val="0"/>
      <w:divBdr>
        <w:top w:val="none" w:sz="0" w:space="0" w:color="auto"/>
        <w:left w:val="none" w:sz="0" w:space="0" w:color="auto"/>
        <w:bottom w:val="none" w:sz="0" w:space="0" w:color="auto"/>
        <w:right w:val="none" w:sz="0" w:space="0" w:color="auto"/>
      </w:divBdr>
    </w:div>
    <w:div w:id="988827715">
      <w:bodyDiv w:val="1"/>
      <w:marLeft w:val="0"/>
      <w:marRight w:val="0"/>
      <w:marTop w:val="0"/>
      <w:marBottom w:val="0"/>
      <w:divBdr>
        <w:top w:val="none" w:sz="0" w:space="0" w:color="auto"/>
        <w:left w:val="none" w:sz="0" w:space="0" w:color="auto"/>
        <w:bottom w:val="none" w:sz="0" w:space="0" w:color="auto"/>
        <w:right w:val="none" w:sz="0" w:space="0" w:color="auto"/>
      </w:divBdr>
    </w:div>
    <w:div w:id="997152603">
      <w:bodyDiv w:val="1"/>
      <w:marLeft w:val="0"/>
      <w:marRight w:val="0"/>
      <w:marTop w:val="0"/>
      <w:marBottom w:val="0"/>
      <w:divBdr>
        <w:top w:val="none" w:sz="0" w:space="0" w:color="auto"/>
        <w:left w:val="none" w:sz="0" w:space="0" w:color="auto"/>
        <w:bottom w:val="none" w:sz="0" w:space="0" w:color="auto"/>
        <w:right w:val="none" w:sz="0" w:space="0" w:color="auto"/>
      </w:divBdr>
    </w:div>
    <w:div w:id="1002317266">
      <w:bodyDiv w:val="1"/>
      <w:marLeft w:val="0"/>
      <w:marRight w:val="0"/>
      <w:marTop w:val="0"/>
      <w:marBottom w:val="0"/>
      <w:divBdr>
        <w:top w:val="none" w:sz="0" w:space="0" w:color="auto"/>
        <w:left w:val="none" w:sz="0" w:space="0" w:color="auto"/>
        <w:bottom w:val="none" w:sz="0" w:space="0" w:color="auto"/>
        <w:right w:val="none" w:sz="0" w:space="0" w:color="auto"/>
      </w:divBdr>
    </w:div>
    <w:div w:id="1071611250">
      <w:bodyDiv w:val="1"/>
      <w:marLeft w:val="0"/>
      <w:marRight w:val="0"/>
      <w:marTop w:val="0"/>
      <w:marBottom w:val="0"/>
      <w:divBdr>
        <w:top w:val="none" w:sz="0" w:space="0" w:color="auto"/>
        <w:left w:val="none" w:sz="0" w:space="0" w:color="auto"/>
        <w:bottom w:val="none" w:sz="0" w:space="0" w:color="auto"/>
        <w:right w:val="none" w:sz="0" w:space="0" w:color="auto"/>
      </w:divBdr>
    </w:div>
    <w:div w:id="1166096695">
      <w:bodyDiv w:val="1"/>
      <w:marLeft w:val="0"/>
      <w:marRight w:val="0"/>
      <w:marTop w:val="0"/>
      <w:marBottom w:val="0"/>
      <w:divBdr>
        <w:top w:val="none" w:sz="0" w:space="0" w:color="auto"/>
        <w:left w:val="none" w:sz="0" w:space="0" w:color="auto"/>
        <w:bottom w:val="none" w:sz="0" w:space="0" w:color="auto"/>
        <w:right w:val="none" w:sz="0" w:space="0" w:color="auto"/>
      </w:divBdr>
    </w:div>
    <w:div w:id="1290626881">
      <w:bodyDiv w:val="1"/>
      <w:marLeft w:val="0"/>
      <w:marRight w:val="0"/>
      <w:marTop w:val="0"/>
      <w:marBottom w:val="0"/>
      <w:divBdr>
        <w:top w:val="none" w:sz="0" w:space="0" w:color="auto"/>
        <w:left w:val="none" w:sz="0" w:space="0" w:color="auto"/>
        <w:bottom w:val="none" w:sz="0" w:space="0" w:color="auto"/>
        <w:right w:val="none" w:sz="0" w:space="0" w:color="auto"/>
      </w:divBdr>
    </w:div>
    <w:div w:id="1474059171">
      <w:bodyDiv w:val="1"/>
      <w:marLeft w:val="0"/>
      <w:marRight w:val="0"/>
      <w:marTop w:val="0"/>
      <w:marBottom w:val="0"/>
      <w:divBdr>
        <w:top w:val="none" w:sz="0" w:space="0" w:color="auto"/>
        <w:left w:val="none" w:sz="0" w:space="0" w:color="auto"/>
        <w:bottom w:val="none" w:sz="0" w:space="0" w:color="auto"/>
        <w:right w:val="none" w:sz="0" w:space="0" w:color="auto"/>
      </w:divBdr>
    </w:div>
    <w:div w:id="1545631427">
      <w:bodyDiv w:val="1"/>
      <w:marLeft w:val="0"/>
      <w:marRight w:val="0"/>
      <w:marTop w:val="0"/>
      <w:marBottom w:val="0"/>
      <w:divBdr>
        <w:top w:val="none" w:sz="0" w:space="0" w:color="auto"/>
        <w:left w:val="none" w:sz="0" w:space="0" w:color="auto"/>
        <w:bottom w:val="none" w:sz="0" w:space="0" w:color="auto"/>
        <w:right w:val="none" w:sz="0" w:space="0" w:color="auto"/>
      </w:divBdr>
    </w:div>
    <w:div w:id="1607538955">
      <w:bodyDiv w:val="1"/>
      <w:marLeft w:val="0"/>
      <w:marRight w:val="0"/>
      <w:marTop w:val="0"/>
      <w:marBottom w:val="0"/>
      <w:divBdr>
        <w:top w:val="none" w:sz="0" w:space="0" w:color="auto"/>
        <w:left w:val="none" w:sz="0" w:space="0" w:color="auto"/>
        <w:bottom w:val="none" w:sz="0" w:space="0" w:color="auto"/>
        <w:right w:val="none" w:sz="0" w:space="0" w:color="auto"/>
      </w:divBdr>
    </w:div>
    <w:div w:id="2002000760">
      <w:bodyDiv w:val="1"/>
      <w:marLeft w:val="0"/>
      <w:marRight w:val="0"/>
      <w:marTop w:val="0"/>
      <w:marBottom w:val="0"/>
      <w:divBdr>
        <w:top w:val="none" w:sz="0" w:space="0" w:color="auto"/>
        <w:left w:val="none" w:sz="0" w:space="0" w:color="auto"/>
        <w:bottom w:val="none" w:sz="0" w:space="0" w:color="auto"/>
        <w:right w:val="none" w:sz="0" w:space="0" w:color="auto"/>
      </w:divBdr>
    </w:div>
    <w:div w:id="2057503042">
      <w:bodyDiv w:val="1"/>
      <w:marLeft w:val="0"/>
      <w:marRight w:val="0"/>
      <w:marTop w:val="0"/>
      <w:marBottom w:val="0"/>
      <w:divBdr>
        <w:top w:val="none" w:sz="0" w:space="0" w:color="auto"/>
        <w:left w:val="none" w:sz="0" w:space="0" w:color="auto"/>
        <w:bottom w:val="none" w:sz="0" w:space="0" w:color="auto"/>
        <w:right w:val="none" w:sz="0" w:space="0" w:color="auto"/>
      </w:divBdr>
    </w:div>
    <w:div w:id="211084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Sci18</b:Tag>
    <b:SourceType>Report</b:SourceType>
    <b:Guid>{01062366-8E3F-43D4-9BEA-4CBC95A02566}</b:Guid>
    <b:Year>2018</b:Year>
    <b:Author>
      <b:Author>
        <b:Corporate>Science United</b:Corporate>
      </b:Author>
    </b:Author>
    <b:Publisher>https://scienceunited.org/</b:Publisher>
    <b:RefOrder>2</b:RefOrder>
  </b:Source>
  <b:Source>
    <b:Tag>And20</b:Tag>
    <b:SourceType>JournalArticle</b:SourceType>
    <b:Guid>{16526591-F92F-41C5-B129-76FF1F038A09}</b:Guid>
    <b:Title>BOINC: A Platform for Volunteer Computing</b:Title>
    <b:Year>2020</b:Year>
    <b:Author>
      <b:Author>
        <b:NameList>
          <b:Person>
            <b:Last>Anderson</b:Last>
            <b:First>David</b:First>
            <b:Middle>P.</b:Middle>
          </b:Person>
        </b:NameList>
      </b:Author>
    </b:Author>
    <b:JournalName>Journal of Grid Computing</b:JournalName>
    <b:Pages>99-122</b:Pages>
    <b:Volume>18</b:Volume>
    <b:Issue>1</b:Issue>
    <b:DOI>10.1007/s10723-019-09497-9 </b:DOI>
    <b:RefOrder>3</b:RefOrder>
  </b:Source>
  <b:Source>
    <b:Tag>Rob92</b:Tag>
    <b:SourceType>JournalArticle</b:SourceType>
    <b:Guid>{A54A0AF5-06D7-42FE-8F8B-66D34B6BE2FC}</b:Guid>
    <b:Author>
      <b:Author>
        <b:NameList>
          <b:Person>
            <b:Last>Forsythe</b:Last>
            <b:First>Robert</b:First>
          </b:Person>
          <b:Person>
            <b:Last>Nelson</b:Last>
            <b:First>Forrest</b:First>
          </b:Person>
          <b:Person>
            <b:Last>Neumann</b:Last>
            <b:First>George</b:First>
            <b:Middle>R.</b:Middle>
          </b:Person>
          <b:Person>
            <b:Last>Wright</b:Last>
            <b:First>Jack</b:First>
          </b:Person>
        </b:NameList>
      </b:Author>
    </b:Author>
    <b:Title>Anatomy of an Experimental Political Stock Market</b:Title>
    <b:Pages>1142-1161</b:Pages>
    <b:Year>1992</b:Year>
    <b:JournalName>The American Economic Review</b:JournalName>
    <b:RefOrder>4</b:RefOrder>
  </b:Source>
  <b:Source>
    <b:Tag>Ode11</b:Tag>
    <b:SourceType>ConferenceProceedings</b:SourceType>
    <b:Guid>{AF69156E-8721-484B-A52E-37395DD925FB}</b:Guid>
    <b:Title>Technology-Mediated Citizen Science Participation: A Motivational Model</b:Title>
    <b:Year>2011</b:Year>
    <b:City>Barcelona</b:City>
    <b:Author>
      <b:Author>
        <b:NameList>
          <b:Person>
            <b:Last>Nov</b:Last>
            <b:First>Oded</b:First>
          </b:Person>
          <b:Person>
            <b:Last>Arazy</b:Last>
            <b:First>Ofer</b:First>
          </b:Person>
          <b:Person>
            <b:Last>Anderson</b:Last>
            <b:First>David</b:First>
          </b:Person>
        </b:NameList>
      </b:Author>
    </b:Author>
    <b:ConferenceName>Fifth International AAAI Conference on Weblogs and Social Media (ICWSM 2011)</b:ConferenceName>
    <b:RefOrder>5</b:RefOrder>
  </b:Source>
  <b:Source>
    <b:Tag>Kon09</b:Tag>
    <b:SourceType>ConferenceProceedings</b:SourceType>
    <b:Guid>{C7046F7F-532A-41E4-BB64-37F8A6F3CE10}</b:Guid>
    <b:Title>Cost-Benefit Analysis of Cloud Computing versus Desktop Grids</b:Title>
    <b:Year>2009</b:Year>
    <b:City>Rome</b:City>
    <b:Author>
      <b:Author>
        <b:NameList>
          <b:Person>
            <b:Last>Kondo</b:Last>
            <b:First>D.</b:First>
          </b:Person>
          <b:Person>
            <b:Last>Bahman</b:Last>
            <b:First>J.</b:First>
          </b:Person>
          <b:Person>
            <b:Last>Malecot</b:Last>
            <b:First>P.</b:First>
          </b:Person>
          <b:Person>
            <b:Last>Cappello</b:Last>
            <b:First>F.</b:First>
          </b:Person>
          <b:Person>
            <b:Last>Anderson</b:Last>
            <b:First>D.</b:First>
          </b:Person>
        </b:NameList>
      </b:Author>
    </b:Author>
    <b:ConferenceName>18th International Heterogeneity in Computing Workshop</b:ConferenceName>
    <b:RefOrder>6</b:RefOrder>
  </b:Source>
  <b:Source>
    <b:Tag>Gri18</b:Tag>
    <b:SourceType>Report</b:SourceType>
    <b:Guid>{3723866C-E248-4D52-8CBA-9644D7AF4102}</b:Guid>
    <b:Title>The Computation Power of a Blockchain Driving Science and Data Analysis</b:Title>
    <b:Year>2018</b:Year>
    <b:Author>
      <b:Author>
        <b:NameList>
          <b:Person>
            <b:Last>Gridcoin</b:Last>
          </b:Person>
        </b:NameList>
      </b:Author>
    </b:Author>
    <b:Publisher>https://gridcoin.us/assets/img/whitepaper.pdf</b:Publisher>
    <b:RefOrder>7</b:RefOrder>
  </b:Source>
  <b:Source>
    <b:Tag>BOI18</b:Tag>
    <b:SourceType>Report</b:SourceType>
    <b:Guid>{60A44F5F-40EA-4947-A14A-934892376AA1}</b:Guid>
    <b:Title>Publications by BOINC projects</b:Title>
    <b:Year>2018</b:Year>
    <b:Publisher>https://boinc.berkeley.edu/wiki/Publications_by_BOINC_projects</b:Publisher>
    <b:RefOrder>8</b:RefOrder>
  </b:Source>
  <b:Source>
    <b:Tag>Ste16</b:Tag>
    <b:SourceType>JournalArticle</b:SourceType>
    <b:Guid>{F1A1CBAD-5141-475C-8D86-1529794B2C98}</b:Guid>
    <b:Author>
      <b:Author>
        <b:NameList>
          <b:Person>
            <b:Last>Stefano Forli</b:Last>
            <b:First>Ruth</b:First>
            <b:Middle>Huey, Michael E. Pique, Michel Sanner, David S. Goodsell, and Arthur J. Olson</b:Middle>
          </b:Person>
        </b:NameList>
      </b:Author>
    </b:Author>
    <b:Title>Computational protein-ligand docking and virtual drug screening with the AutoDock suite</b:Title>
    <b:JournalName>Nature Protocols</b:JournalName>
    <b:Year>2016</b:Year>
    <b:Pages>905-919</b:Pages>
    <b:RefOrder>1</b:RefOrder>
  </b:Source>
</b:Sources>
</file>

<file path=customXml/itemProps1.xml><?xml version="1.0" encoding="utf-8"?>
<ds:datastoreItem xmlns:ds="http://schemas.openxmlformats.org/officeDocument/2006/customXml" ds:itemID="{EB5AA2BC-0DD7-4F65-B334-1BC9B885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12604</TotalTime>
  <Pages>15</Pages>
  <Words>6181</Words>
  <Characters>35236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22</cp:revision>
  <cp:lastPrinted>2021-08-17T21:57:00Z</cp:lastPrinted>
  <dcterms:created xsi:type="dcterms:W3CDTF">2021-08-08T20:00:00Z</dcterms:created>
  <dcterms:modified xsi:type="dcterms:W3CDTF">2021-08-30T18:54:00Z</dcterms:modified>
</cp:coreProperties>
</file>